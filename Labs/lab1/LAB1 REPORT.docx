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ns w:author="Inori xu" w:id="0" w:date="2018-09-23T21:03:00Z"/>
        </w:rPr>
      </w:pPr>
      <w:ins w:author="Inori xu" w:id="0" w:date="2018-09-23T21:03:00Z">
        <w:r w:rsidDel="00000000" w:rsidR="00000000" w:rsidRPr="00000000">
          <w:rPr>
            <w:rtl w:val="0"/>
          </w:rPr>
        </w:r>
      </w:ins>
    </w:p>
    <w:p w:rsidR="00000000" w:rsidDel="00000000" w:rsidP="00000000" w:rsidRDefault="00000000" w:rsidRPr="00000000" w14:paraId="00000002">
      <w:pPr>
        <w:rPr>
          <w:b w:val="1"/>
          <w:sz w:val="28"/>
          <w:szCs w:val="28"/>
        </w:rPr>
      </w:pPr>
      <w:ins w:author="Inori xu" w:id="0" w:date="2018-09-23T21:03:00Z">
        <w:r w:rsidDel="00000000" w:rsidR="00000000" w:rsidRPr="00000000">
          <w:br w:type="page"/>
        </w:r>
      </w:ins>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03">
      <w:pPr>
        <w:jc w:val="center"/>
        <w:rPr>
          <w:del w:author="Inori xu" w:id="1" w:date="2018-09-23T22:32:00Z"/>
          <w:b w:val="1"/>
          <w:sz w:val="28"/>
          <w:szCs w:val="28"/>
        </w:rPr>
      </w:pPr>
      <w:del w:author="Inori xu" w:id="1" w:date="2018-09-23T22:32:00Z">
        <w:r w:rsidDel="00000000" w:rsidR="00000000" w:rsidRPr="00000000">
          <w:rPr>
            <w:b w:val="1"/>
            <w:sz w:val="28"/>
            <w:szCs w:val="28"/>
            <w:rtl w:val="0"/>
          </w:rPr>
          <w:delText xml:space="preserve">CEG2136 Computer Architecture I </w:delText>
        </w:r>
      </w:del>
    </w:p>
    <w:p w:rsidR="00000000" w:rsidDel="00000000" w:rsidP="00000000" w:rsidRDefault="00000000" w:rsidRPr="00000000" w14:paraId="00000004">
      <w:pPr>
        <w:jc w:val="center"/>
        <w:rPr>
          <w:del w:author="Inori xu" w:id="1" w:date="2018-09-23T22:32:00Z"/>
          <w:b w:val="1"/>
          <w:sz w:val="28"/>
          <w:szCs w:val="28"/>
        </w:rPr>
      </w:pPr>
      <w:del w:author="Inori xu" w:id="1" w:date="2018-09-23T22:32:00Z">
        <w:r w:rsidDel="00000000" w:rsidR="00000000" w:rsidRPr="00000000">
          <w:rPr>
            <w:b w:val="1"/>
            <w:sz w:val="28"/>
            <w:szCs w:val="28"/>
            <w:rtl w:val="0"/>
          </w:rPr>
          <w:delText xml:space="preserve"> </w:delText>
        </w:r>
      </w:del>
    </w:p>
    <w:p w:rsidR="00000000" w:rsidDel="00000000" w:rsidP="00000000" w:rsidRDefault="00000000" w:rsidRPr="00000000" w14:paraId="00000005">
      <w:pPr>
        <w:jc w:val="center"/>
        <w:rPr>
          <w:del w:author="Inori xu" w:id="1" w:date="2018-09-23T22:32:00Z"/>
          <w:b w:val="1"/>
          <w:sz w:val="28"/>
          <w:szCs w:val="28"/>
        </w:rPr>
      </w:pPr>
      <w:del w:author="Inori xu" w:id="1" w:date="2018-09-23T22:32:00Z">
        <w:r w:rsidDel="00000000" w:rsidR="00000000" w:rsidRPr="00000000">
          <w:rPr>
            <w:rtl w:val="0"/>
          </w:rPr>
        </w:r>
      </w:del>
    </w:p>
    <w:bookmarkStart w:colFirst="0" w:colLast="0" w:name="1fob9te" w:id="2"/>
    <w:bookmarkEnd w:id="2"/>
    <w:bookmarkStart w:colFirst="0" w:colLast="0" w:name="3znysh7" w:id="3"/>
    <w:bookmarkEnd w:id="3"/>
    <w:p w:rsidR="00000000" w:rsidDel="00000000" w:rsidP="00000000" w:rsidRDefault="00000000" w:rsidRPr="00000000" w14:paraId="00000006">
      <w:pPr>
        <w:jc w:val="center"/>
        <w:rPr>
          <w:del w:author="Inori xu" w:id="1" w:date="2018-09-23T22:32:00Z"/>
          <w:b w:val="1"/>
          <w:sz w:val="28"/>
          <w:szCs w:val="28"/>
        </w:rPr>
      </w:pPr>
      <w:del w:author="Inori xu" w:id="1" w:date="2018-09-23T22:32:00Z">
        <w:r w:rsidDel="00000000" w:rsidR="00000000" w:rsidRPr="00000000">
          <w:rPr>
            <w:rtl w:val="0"/>
          </w:rPr>
        </w:r>
      </w:del>
    </w:p>
    <w:p w:rsidR="00000000" w:rsidDel="00000000" w:rsidP="00000000" w:rsidRDefault="00000000" w:rsidRPr="00000000" w14:paraId="00000007">
      <w:pPr>
        <w:jc w:val="center"/>
        <w:rPr>
          <w:del w:author="Inori xu" w:id="1" w:date="2018-09-23T22:32:00Z"/>
          <w:b w:val="1"/>
          <w:sz w:val="28"/>
          <w:szCs w:val="28"/>
        </w:rPr>
      </w:pPr>
      <w:del w:author="Inori xu" w:id="1" w:date="2018-09-23T22:32:00Z">
        <w:r w:rsidDel="00000000" w:rsidR="00000000" w:rsidRPr="00000000">
          <w:rPr>
            <w:b w:val="1"/>
            <w:sz w:val="28"/>
            <w:szCs w:val="28"/>
            <w:rtl w:val="0"/>
          </w:rPr>
          <w:delText xml:space="preserve">Lab1 </w:delText>
        </w:r>
      </w:del>
    </w:p>
    <w:p w:rsidR="00000000" w:rsidDel="00000000" w:rsidP="00000000" w:rsidRDefault="00000000" w:rsidRPr="00000000" w14:paraId="00000008">
      <w:pPr>
        <w:jc w:val="center"/>
        <w:rPr>
          <w:del w:author="Inori xu" w:id="1" w:date="2018-09-23T22:32:00Z"/>
          <w:b w:val="1"/>
          <w:sz w:val="28"/>
          <w:szCs w:val="28"/>
        </w:rPr>
      </w:pPr>
      <w:del w:author="Inori xu" w:id="1" w:date="2018-09-23T22:32:00Z">
        <w:r w:rsidDel="00000000" w:rsidR="00000000" w:rsidRPr="00000000">
          <w:rPr>
            <w:b w:val="1"/>
            <w:sz w:val="28"/>
            <w:szCs w:val="28"/>
            <w:rtl w:val="0"/>
          </w:rPr>
          <w:delText xml:space="preserve">Introduction to Quartus II software Design</w:delText>
        </w:r>
      </w:del>
    </w:p>
    <w:p w:rsidR="00000000" w:rsidDel="00000000" w:rsidP="00000000" w:rsidRDefault="00000000" w:rsidRPr="00000000" w14:paraId="00000009">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0A">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0B">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0C">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0D">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0E">
      <w:pPr>
        <w:jc w:val="center"/>
        <w:rPr>
          <w:del w:author="Inori xu" w:id="1" w:date="2018-09-23T22:32:00Z"/>
          <w:b w:val="1"/>
        </w:rPr>
      </w:pPr>
      <w:del w:author="Inori xu" w:id="1" w:date="2018-09-23T22:32:00Z">
        <w:r w:rsidDel="00000000" w:rsidR="00000000" w:rsidRPr="00000000">
          <w:rPr>
            <w:rtl w:val="0"/>
          </w:rPr>
        </w:r>
      </w:del>
    </w:p>
    <w:bookmarkStart w:colFirst="0" w:colLast="0" w:name="2et92p0" w:id="4"/>
    <w:bookmarkEnd w:id="4"/>
    <w:bookmarkStart w:colFirst="0" w:colLast="0" w:name="tyjcwt" w:id="5"/>
    <w:bookmarkEnd w:id="5"/>
    <w:p w:rsidR="00000000" w:rsidDel="00000000" w:rsidP="00000000" w:rsidRDefault="00000000" w:rsidRPr="00000000" w14:paraId="0000000F">
      <w:pPr>
        <w:jc w:val="center"/>
        <w:rPr>
          <w:del w:author="Inori xu" w:id="1" w:date="2018-09-23T22:32:00Z"/>
          <w:b w:val="1"/>
        </w:rPr>
      </w:pPr>
      <w:del w:author="Inori xu" w:id="1" w:date="2018-09-23T22:32:00Z">
        <w:r w:rsidDel="00000000" w:rsidR="00000000" w:rsidRPr="00000000">
          <w:rPr>
            <w:b w:val="1"/>
            <w:rtl w:val="0"/>
          </w:rPr>
          <w:delText xml:space="preserve">Professor:</w:delText>
        </w:r>
      </w:del>
    </w:p>
    <w:p w:rsidR="00000000" w:rsidDel="00000000" w:rsidP="00000000" w:rsidRDefault="00000000" w:rsidRPr="00000000" w14:paraId="00000010">
      <w:pPr>
        <w:jc w:val="center"/>
        <w:rPr>
          <w:del w:author="Inori xu" w:id="1" w:date="2018-09-23T22:32:00Z"/>
          <w:b w:val="1"/>
        </w:rPr>
      </w:pPr>
      <w:del w:author="Inori xu" w:id="1" w:date="2018-09-23T22:32:00Z">
        <w:r w:rsidDel="00000000" w:rsidR="00000000" w:rsidRPr="00000000">
          <w:rPr>
            <w:b w:val="1"/>
            <w:rtl w:val="0"/>
          </w:rPr>
          <w:delText xml:space="preserve">Dr. Voicu Groza, P.Eng.</w:delText>
        </w:r>
      </w:del>
    </w:p>
    <w:p w:rsidR="00000000" w:rsidDel="00000000" w:rsidP="00000000" w:rsidRDefault="00000000" w:rsidRPr="00000000" w14:paraId="00000011">
      <w:pPr>
        <w:jc w:val="center"/>
        <w:rPr>
          <w:del w:author="Inori xu" w:id="1" w:date="2018-09-23T22:32:00Z"/>
          <w:b w:val="1"/>
        </w:rPr>
      </w:pPr>
      <w:del w:author="Inori xu" w:id="1" w:date="2018-09-23T22:32:00Z">
        <w:r w:rsidDel="00000000" w:rsidR="00000000" w:rsidRPr="00000000">
          <w:rPr>
            <w:b w:val="1"/>
            <w:rtl w:val="0"/>
          </w:rPr>
          <w:delText xml:space="preserve"> Dr. Fadi Malek</w:delText>
        </w:r>
      </w:del>
    </w:p>
    <w:p w:rsidR="00000000" w:rsidDel="00000000" w:rsidP="00000000" w:rsidRDefault="00000000" w:rsidRPr="00000000" w14:paraId="00000012">
      <w:pPr>
        <w:jc w:val="center"/>
        <w:rPr>
          <w:del w:author="Inori xu" w:id="1" w:date="2018-09-23T22:32:00Z"/>
          <w:b w:val="1"/>
        </w:rPr>
      </w:pPr>
      <w:del w:author="Inori xu" w:id="1" w:date="2018-09-23T22:32:00Z">
        <w:r w:rsidDel="00000000" w:rsidR="00000000" w:rsidRPr="00000000">
          <w:rPr>
            <w:b w:val="1"/>
            <w:rtl w:val="0"/>
          </w:rPr>
          <w:delText xml:space="preserve">TA: </w:delText>
        </w:r>
      </w:del>
    </w:p>
    <w:p w:rsidR="00000000" w:rsidDel="00000000" w:rsidP="00000000" w:rsidRDefault="00000000" w:rsidRPr="00000000" w14:paraId="00000013">
      <w:pPr>
        <w:jc w:val="center"/>
        <w:rPr>
          <w:del w:author="Inori xu" w:id="1" w:date="2018-09-23T22:32:00Z"/>
          <w:b w:val="1"/>
        </w:rPr>
      </w:pPr>
      <w:del w:author="Inori xu" w:id="1" w:date="2018-09-23T22:32:00Z">
        <w:r w:rsidDel="00000000" w:rsidR="00000000" w:rsidRPr="00000000">
          <w:rPr>
            <w:b w:val="1"/>
            <w:rtl w:val="0"/>
          </w:rPr>
          <w:delText xml:space="preserve">University of Ottawa</w:delText>
        </w:r>
      </w:del>
    </w:p>
    <w:p w:rsidR="00000000" w:rsidDel="00000000" w:rsidP="00000000" w:rsidRDefault="00000000" w:rsidRPr="00000000" w14:paraId="00000014">
      <w:pPr>
        <w:jc w:val="center"/>
        <w:rPr>
          <w:del w:author="Inori xu" w:id="1" w:date="2018-09-23T22:32:00Z"/>
          <w:b w:val="1"/>
        </w:rPr>
      </w:pPr>
      <w:del w:author="Inori xu" w:id="1" w:date="2018-09-23T22:32:00Z">
        <w:r w:rsidDel="00000000" w:rsidR="00000000" w:rsidRPr="00000000">
          <w:rPr>
            <w:b w:val="1"/>
            <w:rtl w:val="0"/>
          </w:rPr>
          <w:delText xml:space="preserve">Faculty of Engineering</w:delText>
        </w:r>
      </w:del>
    </w:p>
    <w:p w:rsidR="00000000" w:rsidDel="00000000" w:rsidP="00000000" w:rsidRDefault="00000000" w:rsidRPr="00000000" w14:paraId="00000015">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16">
      <w:pPr>
        <w:jc w:val="center"/>
        <w:rPr>
          <w:del w:author="Inori xu" w:id="1" w:date="2018-09-23T22:32:00Z"/>
          <w:b w:val="1"/>
        </w:rPr>
      </w:pPr>
      <w:del w:author="Inori xu" w:id="1" w:date="2018-09-23T22:32:00Z">
        <w:r w:rsidDel="00000000" w:rsidR="00000000" w:rsidRPr="00000000">
          <w:rPr>
            <w:b w:val="1"/>
            <w:rtl w:val="0"/>
          </w:rPr>
          <w:delText xml:space="preserve">2019 FALL</w:delText>
        </w:r>
      </w:del>
    </w:p>
    <w:p w:rsidR="00000000" w:rsidDel="00000000" w:rsidP="00000000" w:rsidRDefault="00000000" w:rsidRPr="00000000" w14:paraId="00000017">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18">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19">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1A">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1B">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1C">
      <w:pP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1D">
      <w:pP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1E">
      <w:pP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1F">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20">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21">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22">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23">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24">
      <w:pPr>
        <w:jc w:val="center"/>
        <w:rPr>
          <w:del w:author="Inori xu" w:id="1" w:date="2018-09-23T22:32:00Z"/>
          <w:b w:val="1"/>
        </w:rPr>
      </w:pPr>
      <w:del w:author="Inori xu" w:id="1" w:date="2018-09-23T22:32:00Z">
        <w:r w:rsidDel="00000000" w:rsidR="00000000" w:rsidRPr="00000000">
          <w:rPr>
            <w:b w:val="1"/>
            <w:rtl w:val="0"/>
          </w:rPr>
          <w:delText xml:space="preserve">______________________________________________________________________________</w:delText>
        </w:r>
      </w:del>
    </w:p>
    <w:bookmarkStart w:colFirst="0" w:colLast="0" w:name="3dy6vkm" w:id="6"/>
    <w:bookmarkEnd w:id="6"/>
    <w:bookmarkStart w:colFirst="0" w:colLast="0" w:name="1t3h5sf" w:id="7"/>
    <w:bookmarkEnd w:id="7"/>
    <w:p w:rsidR="00000000" w:rsidDel="00000000" w:rsidP="00000000" w:rsidRDefault="00000000" w:rsidRPr="00000000" w14:paraId="00000025">
      <w:pPr>
        <w:jc w:val="center"/>
        <w:rPr>
          <w:del w:author="Inori xu" w:id="1" w:date="2018-09-23T22:32:00Z"/>
          <w:b w:val="1"/>
        </w:rPr>
      </w:pPr>
      <w:del w:author="Inori xu" w:id="1" w:date="2018-09-23T22:32:00Z">
        <w:r w:rsidDel="00000000" w:rsidR="00000000" w:rsidRPr="00000000">
          <w:rPr>
            <w:b w:val="1"/>
            <w:rtl w:val="0"/>
          </w:rPr>
          <w:delText xml:space="preserve">Group Number: 8</w:delText>
        </w:r>
      </w:del>
    </w:p>
    <w:p w:rsidR="00000000" w:rsidDel="00000000" w:rsidP="00000000" w:rsidRDefault="00000000" w:rsidRPr="00000000" w14:paraId="00000026">
      <w:pPr>
        <w:jc w:val="center"/>
        <w:rPr>
          <w:del w:author="Inori xu" w:id="1" w:date="2018-09-23T22:32:00Z"/>
          <w:b w:val="1"/>
        </w:rPr>
      </w:pPr>
      <w:del w:author="Inori xu" w:id="1" w:date="2018-09-23T22:32:00Z">
        <w:r w:rsidDel="00000000" w:rsidR="00000000" w:rsidRPr="00000000">
          <w:rPr>
            <w:b w:val="1"/>
            <w:rtl w:val="0"/>
          </w:rPr>
          <w:delText xml:space="preserve">Student Name: Jiajie Xu</w:delText>
        </w:r>
      </w:del>
    </w:p>
    <w:p w:rsidR="00000000" w:rsidDel="00000000" w:rsidP="00000000" w:rsidRDefault="00000000" w:rsidRPr="00000000" w14:paraId="00000027">
      <w:pPr>
        <w:jc w:val="center"/>
        <w:rPr>
          <w:del w:author="Inori xu" w:id="1" w:date="2018-09-23T22:32:00Z"/>
          <w:b w:val="1"/>
        </w:rPr>
      </w:pPr>
      <w:del w:author="Inori xu" w:id="1" w:date="2018-09-23T22:32:00Z">
        <w:r w:rsidDel="00000000" w:rsidR="00000000" w:rsidRPr="00000000">
          <w:rPr>
            <w:b w:val="1"/>
            <w:rtl w:val="0"/>
          </w:rPr>
          <w:delText xml:space="preserve">Student Number:7881937</w:delText>
        </w:r>
      </w:del>
    </w:p>
    <w:p w:rsidR="00000000" w:rsidDel="00000000" w:rsidP="00000000" w:rsidRDefault="00000000" w:rsidRPr="00000000" w14:paraId="00000028">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29">
      <w:pPr>
        <w:jc w:val="center"/>
        <w:rPr>
          <w:del w:author="Inori xu" w:id="1" w:date="2018-09-23T22:32:00Z"/>
          <w:b w:val="1"/>
        </w:rPr>
      </w:pPr>
      <w:del w:author="Inori xu" w:id="1" w:date="2018-09-23T22:32:00Z">
        <w:r w:rsidDel="00000000" w:rsidR="00000000" w:rsidRPr="00000000">
          <w:rPr>
            <w:b w:val="1"/>
            <w:rtl w:val="0"/>
          </w:rPr>
          <w:delText xml:space="preserve">Student Name: Yilin Yang</w:delText>
        </w:r>
      </w:del>
    </w:p>
    <w:p w:rsidR="00000000" w:rsidDel="00000000" w:rsidP="00000000" w:rsidRDefault="00000000" w:rsidRPr="00000000" w14:paraId="0000002A">
      <w:pPr>
        <w:jc w:val="center"/>
        <w:rPr>
          <w:del w:author="Inori xu" w:id="1" w:date="2018-09-23T22:32:00Z"/>
          <w:b w:val="1"/>
        </w:rPr>
      </w:pPr>
      <w:del w:author="Inori xu" w:id="1" w:date="2018-09-23T22:32:00Z">
        <w:r w:rsidDel="00000000" w:rsidR="00000000" w:rsidRPr="00000000">
          <w:rPr>
            <w:b w:val="1"/>
            <w:rtl w:val="0"/>
          </w:rPr>
          <w:delText xml:space="preserve">Student Number: 8726747</w:delText>
        </w:r>
      </w:del>
    </w:p>
    <w:p w:rsidR="00000000" w:rsidDel="00000000" w:rsidP="00000000" w:rsidRDefault="00000000" w:rsidRPr="00000000" w14:paraId="0000002B">
      <w:pPr>
        <w:jc w:val="center"/>
        <w:rPr>
          <w:del w:author="Inori xu" w:id="1" w:date="2018-09-23T22:32:00Z"/>
          <w:b w:val="1"/>
        </w:rPr>
      </w:pPr>
      <w:del w:author="Inori xu" w:id="1" w:date="2018-09-23T22:32:00Z">
        <w:r w:rsidDel="00000000" w:rsidR="00000000" w:rsidRPr="00000000">
          <w:rPr>
            <w:rtl w:val="0"/>
          </w:rPr>
        </w:r>
      </w:del>
    </w:p>
    <w:p w:rsidR="00000000" w:rsidDel="00000000" w:rsidP="00000000" w:rsidRDefault="00000000" w:rsidRPr="00000000" w14:paraId="0000002C">
      <w:pPr>
        <w:jc w:val="center"/>
        <w:rPr>
          <w:del w:author="Inori xu" w:id="1" w:date="2018-09-23T22:32:00Z"/>
        </w:rPr>
      </w:pPr>
      <w:del w:author="Inori xu" w:id="1" w:date="2018-09-23T22:32:00Z">
        <w:r w:rsidDel="00000000" w:rsidR="00000000" w:rsidRPr="00000000">
          <w:rPr>
            <w:rtl w:val="0"/>
          </w:rPr>
        </w:r>
      </w:del>
    </w:p>
    <w:p w:rsidR="00000000" w:rsidDel="00000000" w:rsidP="00000000" w:rsidRDefault="00000000" w:rsidRPr="00000000" w14:paraId="0000002D">
      <w:pPr>
        <w:jc w:val="center"/>
        <w:rPr>
          <w:del w:author="Inori xu" w:id="1" w:date="2018-09-23T22:32:00Z"/>
        </w:rPr>
      </w:pPr>
      <w:del w:author="Inori xu" w:id="1" w:date="2018-09-23T22:32:00Z">
        <w:r w:rsidDel="00000000" w:rsidR="00000000" w:rsidRPr="00000000">
          <w:rPr>
            <w:rtl w:val="0"/>
          </w:rPr>
        </w:r>
      </w:del>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widowControl w:val="0"/>
        <w:rPr>
          <w:b w:val="1"/>
          <w:sz w:val="28"/>
          <w:szCs w:val="28"/>
        </w:rPr>
      </w:pPr>
      <w:r w:rsidDel="00000000" w:rsidR="00000000" w:rsidRPr="00000000">
        <w:rPr>
          <w:b w:val="1"/>
          <w:sz w:val="28"/>
          <w:szCs w:val="28"/>
          <w:rtl w:val="0"/>
        </w:rPr>
        <w:t xml:space="preserve">Theoretical Part</w:t>
      </w:r>
    </w:p>
    <w:p w:rsidR="00000000" w:rsidDel="00000000" w:rsidP="00000000" w:rsidRDefault="00000000" w:rsidRPr="00000000" w14:paraId="00000030">
      <w:pPr>
        <w:widowControl w:val="0"/>
        <w:rPr>
          <w:b w:val="1"/>
          <w:u w:val="single"/>
        </w:rPr>
      </w:pPr>
      <w:r w:rsidDel="00000000" w:rsidR="00000000" w:rsidRPr="00000000">
        <w:rPr>
          <w:b w:val="1"/>
          <w:u w:val="single"/>
          <w:rtl w:val="0"/>
        </w:rPr>
        <w:t xml:space="preserve">1. Introduction to lab.</w:t>
      </w:r>
    </w:p>
    <w:p w:rsidR="00000000" w:rsidDel="00000000" w:rsidP="00000000" w:rsidRDefault="00000000" w:rsidRPr="00000000" w14:paraId="00000031">
      <w:pPr>
        <w:widowControl w:val="0"/>
        <w:rPr/>
      </w:pPr>
      <w:r w:rsidDel="00000000" w:rsidR="00000000" w:rsidRPr="00000000">
        <w:rPr>
          <w:rtl w:val="0"/>
        </w:rPr>
        <w:t xml:space="preserve">The purpose of the lab1 is to let us get more familiar with Quartus software and review it. This is crucial because we need the basic knowledge for operating the software so that we can operate more complex tasks in the future. Also we can apply the knowledge from the course to the technical operations.</w:t>
      </w:r>
    </w:p>
    <w:p w:rsidR="00000000" w:rsidDel="00000000" w:rsidP="00000000" w:rsidRDefault="00000000" w:rsidRPr="00000000" w14:paraId="00000032">
      <w:pPr>
        <w:widowControl w:val="0"/>
        <w:rPr>
          <w:u w:val="single"/>
        </w:rPr>
      </w:pPr>
      <w:r w:rsidDel="00000000" w:rsidR="00000000" w:rsidRPr="00000000">
        <w:rPr>
          <w:rtl w:val="0"/>
        </w:rPr>
      </w:r>
    </w:p>
    <w:p w:rsidR="00000000" w:rsidDel="00000000" w:rsidP="00000000" w:rsidRDefault="00000000" w:rsidRPr="00000000" w14:paraId="00000033">
      <w:pPr>
        <w:widowControl w:val="0"/>
        <w:rPr>
          <w:b w:val="1"/>
          <w:u w:val="single"/>
        </w:rPr>
      </w:pPr>
      <w:r w:rsidDel="00000000" w:rsidR="00000000" w:rsidRPr="00000000">
        <w:rPr>
          <w:b w:val="1"/>
          <w:u w:val="single"/>
          <w:rtl w:val="0"/>
        </w:rPr>
        <w:t xml:space="preserve">2. Discussion of problem (diagrams, flowcharts, requirements)</w:t>
      </w:r>
    </w:p>
    <w:p w:rsidR="00000000" w:rsidDel="00000000" w:rsidP="00000000" w:rsidRDefault="00000000" w:rsidRPr="00000000" w14:paraId="00000034">
      <w:pPr>
        <w:widowControl w:val="0"/>
        <w:rPr/>
      </w:pPr>
      <w:r w:rsidDel="00000000" w:rsidR="00000000" w:rsidRPr="00000000">
        <w:rPr>
          <w:rtl w:val="0"/>
        </w:rPr>
        <w:t xml:space="preserve">We came cross some errors while compiling the project. After rechecking the block diagram, it was found that the line was not well connected at the port of input (a small cross upon the connecting point).</w:t>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b w:val="1"/>
          <w:u w:val="single"/>
        </w:rPr>
      </w:pPr>
      <w:r w:rsidDel="00000000" w:rsidR="00000000" w:rsidRPr="00000000">
        <w:rPr>
          <w:b w:val="1"/>
          <w:u w:val="single"/>
          <w:rtl w:val="0"/>
        </w:rPr>
        <w:t xml:space="preserve">3. Discussion of algorithmic solution</w:t>
      </w:r>
    </w:p>
    <w:p w:rsidR="00000000" w:rsidDel="00000000" w:rsidP="00000000" w:rsidRDefault="00000000" w:rsidRPr="00000000" w14:paraId="00000037">
      <w:pPr>
        <w:widowControl w:val="0"/>
        <w:rPr/>
      </w:pPr>
      <w:r w:rsidDel="00000000" w:rsidR="00000000" w:rsidRPr="00000000">
        <w:rPr>
          <w:rtl w:val="0"/>
        </w:rPr>
        <w:t xml:space="preserve">The disconnecting line was deleted and reconnected properly. The project was compiled again, and zero error occurred.</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b w:val="1"/>
          <w:sz w:val="28"/>
          <w:szCs w:val="28"/>
        </w:rPr>
      </w:pPr>
      <w:r w:rsidDel="00000000" w:rsidR="00000000" w:rsidRPr="00000000">
        <w:rPr>
          <w:b w:val="1"/>
          <w:sz w:val="28"/>
          <w:szCs w:val="28"/>
          <w:rtl w:val="0"/>
        </w:rPr>
        <w:t xml:space="preserve">Design Part</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Presentation of the design</w:t>
      </w:r>
    </w:p>
    <w:p w:rsidR="00000000" w:rsidDel="00000000" w:rsidP="00000000" w:rsidRDefault="00000000" w:rsidRPr="00000000" w14:paraId="0000003B">
      <w:pPr>
        <w:widowControl w:val="0"/>
        <w:rPr>
          <w:b w:val="1"/>
          <w:sz w:val="28"/>
          <w:szCs w:val="28"/>
          <w:u w:val="single"/>
        </w:rPr>
      </w:pPr>
      <w:r w:rsidDel="00000000" w:rsidR="00000000" w:rsidRPr="00000000">
        <w:rPr/>
        <w:drawing>
          <wp:inline distB="0" distT="0" distL="0" distR="0">
            <wp:extent cx="5943600" cy="11118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1188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rPr>
          <w:i w:val="1"/>
        </w:rPr>
      </w:pPr>
      <w:r w:rsidDel="00000000" w:rsidR="00000000" w:rsidRPr="00000000">
        <w:rPr>
          <w:i w:val="1"/>
          <w:rtl w:val="0"/>
        </w:rPr>
        <w:t xml:space="preserve">Figure1: complete pin assignment editor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drawing>
          <wp:inline distB="0" distT="0" distL="0" distR="0">
            <wp:extent cx="5934075" cy="1352550"/>
            <wp:effectExtent b="0" l="0" r="0" t="0"/>
            <wp:docPr descr="../Downloads/attachments/1.PNG" id="3" name="image7.png"/>
            <a:graphic>
              <a:graphicData uri="http://schemas.openxmlformats.org/drawingml/2006/picture">
                <pic:pic>
                  <pic:nvPicPr>
                    <pic:cNvPr descr="../Downloads/attachments/1.PNG" id="0" name="image7.png"/>
                    <pic:cNvPicPr preferRelativeResize="0"/>
                  </pic:nvPicPr>
                  <pic:blipFill>
                    <a:blip r:embed="rId7"/>
                    <a:srcRect b="0" l="0" r="0" t="0"/>
                    <a:stretch>
                      <a:fillRect/>
                    </a:stretch>
                  </pic:blipFill>
                  <pic:spPr>
                    <a:xfrm>
                      <a:off x="0" y="0"/>
                      <a:ext cx="59340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rPr>
          <w:i w:val="1"/>
        </w:rPr>
      </w:pPr>
      <w:r w:rsidDel="00000000" w:rsidR="00000000" w:rsidRPr="00000000">
        <w:rPr>
          <w:i w:val="1"/>
          <w:rtl w:val="0"/>
        </w:rPr>
        <w:t xml:space="preserve">Figure2: Block diagram with pin assignments </w:t>
      </w:r>
    </w:p>
    <w:p w:rsidR="00000000" w:rsidDel="00000000" w:rsidP="00000000" w:rsidRDefault="00000000" w:rsidRPr="00000000" w14:paraId="00000040">
      <w:pPr>
        <w:widowControl w:val="0"/>
        <w:rPr>
          <w:i w:val="1"/>
        </w:rPr>
      </w:pPr>
      <w:r w:rsidDel="00000000" w:rsidR="00000000" w:rsidRPr="00000000">
        <w:rPr>
          <w:rtl w:val="0"/>
        </w:rPr>
      </w:r>
    </w:p>
    <w:p w:rsidR="00000000" w:rsidDel="00000000" w:rsidP="00000000" w:rsidRDefault="00000000" w:rsidRPr="00000000" w14:paraId="00000041">
      <w:pPr>
        <w:widowControl w:val="0"/>
        <w:rPr>
          <w:i w:val="1"/>
        </w:rPr>
      </w:pPr>
      <w:r w:rsidDel="00000000" w:rsidR="00000000" w:rsidRPr="00000000">
        <w:rPr>
          <w:rtl w:val="0"/>
        </w:rPr>
      </w:r>
    </w:p>
    <w:p w:rsidR="00000000" w:rsidDel="00000000" w:rsidP="00000000" w:rsidRDefault="00000000" w:rsidRPr="00000000" w14:paraId="00000042">
      <w:pPr>
        <w:widowControl w:val="0"/>
        <w:rPr>
          <w:i w:val="1"/>
        </w:rPr>
      </w:pPr>
      <w:r w:rsidDel="00000000" w:rsidR="00000000" w:rsidRPr="00000000">
        <w:rPr>
          <w:rtl w:val="0"/>
        </w:rPr>
      </w:r>
    </w:p>
    <w:p w:rsidR="00000000" w:rsidDel="00000000" w:rsidP="00000000" w:rsidRDefault="00000000" w:rsidRPr="00000000" w14:paraId="00000043">
      <w:pPr>
        <w:widowControl w:val="0"/>
        <w:rPr>
          <w:i w:val="1"/>
        </w:rPr>
      </w:pPr>
      <w:r w:rsidDel="00000000" w:rsidR="00000000" w:rsidRPr="00000000">
        <w:rPr>
          <w:rtl w:val="0"/>
        </w:rPr>
      </w:r>
    </w:p>
    <w:p w:rsidR="00000000" w:rsidDel="00000000" w:rsidP="00000000" w:rsidRDefault="00000000" w:rsidRPr="00000000" w14:paraId="00000044">
      <w:pPr>
        <w:widowControl w:val="0"/>
        <w:rPr>
          <w:i w:val="1"/>
        </w:rPr>
      </w:pPr>
      <w:r w:rsidDel="00000000" w:rsidR="00000000" w:rsidRPr="00000000">
        <w:rPr>
          <w:rtl w:val="0"/>
        </w:rPr>
      </w:r>
    </w:p>
    <w:p w:rsidR="00000000" w:rsidDel="00000000" w:rsidP="00000000" w:rsidRDefault="00000000" w:rsidRPr="00000000" w14:paraId="00000045">
      <w:pPr>
        <w:widowControl w:val="0"/>
        <w:rPr>
          <w:i w:val="1"/>
        </w:rPr>
      </w:pPr>
      <w:r w:rsidDel="00000000" w:rsidR="00000000" w:rsidRPr="00000000">
        <w:rPr>
          <w:rtl w:val="0"/>
        </w:rPr>
      </w:r>
    </w:p>
    <w:p w:rsidR="00000000" w:rsidDel="00000000" w:rsidP="00000000" w:rsidRDefault="00000000" w:rsidRPr="00000000" w14:paraId="00000046">
      <w:pPr>
        <w:widowControl w:val="0"/>
        <w:rPr>
          <w:ins w:author="Inori xu" w:id="2" w:date="2018-09-23T21:09:00Z"/>
          <w:i w:val="1"/>
        </w:rPr>
      </w:pPr>
      <w:ins w:author="Inori xu" w:id="2" w:date="2018-09-23T21:09:00Z">
        <w:r w:rsidDel="00000000" w:rsidR="00000000" w:rsidRPr="00000000">
          <w:rPr>
            <w:rtl w:val="0"/>
          </w:rPr>
        </w:r>
      </w:ins>
    </w:p>
    <w:p w:rsidR="00000000" w:rsidDel="00000000" w:rsidP="00000000" w:rsidRDefault="00000000" w:rsidRPr="00000000" w14:paraId="00000047">
      <w:pPr>
        <w:widowControl w:val="0"/>
        <w:rPr>
          <w:ins w:author="Inori xu" w:id="2" w:date="2018-09-23T21:09:00Z"/>
          <w:i w:val="1"/>
        </w:rPr>
      </w:pPr>
      <w:ins w:author="Inori xu" w:id="2" w:date="2018-09-23T21:09:00Z">
        <w:r w:rsidDel="00000000" w:rsidR="00000000" w:rsidRPr="00000000">
          <w:rPr>
            <w:rtl w:val="0"/>
          </w:rPr>
        </w:r>
      </w:ins>
    </w:p>
    <w:p w:rsidR="00000000" w:rsidDel="00000000" w:rsidP="00000000" w:rsidRDefault="00000000" w:rsidRPr="00000000" w14:paraId="00000048">
      <w:pPr>
        <w:widowControl w:val="0"/>
        <w:rPr>
          <w:i w:val="1"/>
        </w:rPr>
      </w:pPr>
      <w:r w:rsidDel="00000000" w:rsidR="00000000" w:rsidRPr="00000000">
        <w:rPr>
          <w:rtl w:val="0"/>
        </w:rPr>
      </w:r>
    </w:p>
    <w:p w:rsidR="00000000" w:rsidDel="00000000" w:rsidP="00000000" w:rsidRDefault="00000000" w:rsidRPr="00000000" w14:paraId="00000049">
      <w:pPr>
        <w:widowControl w:val="0"/>
        <w:rPr>
          <w:b w:val="1"/>
          <w:shd w:fill="d9d9d9" w:val="clear"/>
        </w:rPr>
      </w:pPr>
      <w:r w:rsidDel="00000000" w:rsidR="00000000" w:rsidRPr="00000000">
        <w:rPr>
          <w:b w:val="1"/>
          <w:shd w:fill="d9d9d9" w:val="clear"/>
          <w:rtl w:val="0"/>
        </w:rPr>
        <w:t xml:space="preserve">Logic equation: (A+B)’(CD)’= Y</w:t>
      </w:r>
    </w:p>
    <w:tbl>
      <w:tblPr>
        <w:tblStyle w:val="Table1"/>
        <w:tblW w:w="47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
        <w:gridCol w:w="949"/>
        <w:gridCol w:w="949"/>
        <w:gridCol w:w="949"/>
        <w:gridCol w:w="949"/>
        <w:tblGridChange w:id="0">
          <w:tblGrid>
            <w:gridCol w:w="962"/>
            <w:gridCol w:w="949"/>
            <w:gridCol w:w="949"/>
            <w:gridCol w:w="949"/>
            <w:gridCol w:w="949"/>
          </w:tblGrid>
        </w:tblGridChange>
      </w:tblGrid>
      <w:tr>
        <w:trPr>
          <w:trHeight w:val="700" w:hRule="atLeast"/>
        </w:trPr>
        <w:tc>
          <w:tcPr/>
          <w:p w:rsidR="00000000" w:rsidDel="00000000" w:rsidP="00000000" w:rsidRDefault="00000000" w:rsidRPr="00000000" w14:paraId="0000004A">
            <w:pPr>
              <w:widowControl w:val="0"/>
              <w:rPr/>
            </w:pPr>
            <w:r w:rsidDel="00000000" w:rsidR="00000000" w:rsidRPr="00000000">
              <w:rPr>
                <w:rtl w:val="0"/>
              </w:rPr>
              <w:t xml:space="preserve">AB/CD</w:t>
            </w:r>
          </w:p>
        </w:tc>
        <w:tc>
          <w:tcPr/>
          <w:p w:rsidR="00000000" w:rsidDel="00000000" w:rsidP="00000000" w:rsidRDefault="00000000" w:rsidRPr="00000000" w14:paraId="0000004B">
            <w:pPr>
              <w:widowControl w:val="0"/>
              <w:rPr/>
            </w:pPr>
            <w:r w:rsidDel="00000000" w:rsidR="00000000" w:rsidRPr="00000000">
              <w:rPr>
                <w:rtl w:val="0"/>
              </w:rPr>
              <w:t xml:space="preserve">00</w:t>
            </w:r>
          </w:p>
        </w:tc>
        <w:tc>
          <w:tcPr/>
          <w:p w:rsidR="00000000" w:rsidDel="00000000" w:rsidP="00000000" w:rsidRDefault="00000000" w:rsidRPr="00000000" w14:paraId="0000004C">
            <w:pPr>
              <w:widowControl w:val="0"/>
              <w:rPr/>
            </w:pPr>
            <w:r w:rsidDel="00000000" w:rsidR="00000000" w:rsidRPr="00000000">
              <w:rPr>
                <w:rtl w:val="0"/>
              </w:rPr>
              <w:t xml:space="preserve">01</w:t>
            </w:r>
          </w:p>
        </w:tc>
        <w:tc>
          <w:tcPr/>
          <w:p w:rsidR="00000000" w:rsidDel="00000000" w:rsidP="00000000" w:rsidRDefault="00000000" w:rsidRPr="00000000" w14:paraId="0000004D">
            <w:pPr>
              <w:widowControl w:val="0"/>
              <w:rPr/>
            </w:pPr>
            <w:r w:rsidDel="00000000" w:rsidR="00000000" w:rsidRPr="00000000">
              <w:rPr>
                <w:rtl w:val="0"/>
              </w:rPr>
              <w:t xml:space="preserve">11</w:t>
            </w:r>
          </w:p>
        </w:tc>
        <w:tc>
          <w:tcPr/>
          <w:p w:rsidR="00000000" w:rsidDel="00000000" w:rsidP="00000000" w:rsidRDefault="00000000" w:rsidRPr="00000000" w14:paraId="0000004E">
            <w:pPr>
              <w:widowControl w:val="0"/>
              <w:rPr/>
            </w:pPr>
            <w:r w:rsidDel="00000000" w:rsidR="00000000" w:rsidRPr="00000000">
              <w:rPr>
                <w:rtl w:val="0"/>
              </w:rPr>
              <w:t xml:space="preserve">10</w:t>
            </w:r>
          </w:p>
        </w:tc>
      </w:tr>
      <w:tr>
        <w:trPr>
          <w:trHeight w:val="660" w:hRule="atLeast"/>
        </w:trPr>
        <w:tc>
          <w:tcPr/>
          <w:p w:rsidR="00000000" w:rsidDel="00000000" w:rsidP="00000000" w:rsidRDefault="00000000" w:rsidRPr="00000000" w14:paraId="0000004F">
            <w:pPr>
              <w:widowControl w:val="0"/>
              <w:rPr/>
            </w:pPr>
            <w:r w:rsidDel="00000000" w:rsidR="00000000" w:rsidRPr="00000000">
              <w:rPr>
                <w:rtl w:val="0"/>
              </w:rPr>
              <w:t xml:space="preserve">00</w:t>
            </w:r>
          </w:p>
        </w:tc>
        <w:tc>
          <w:tcPr/>
          <w:p w:rsidR="00000000" w:rsidDel="00000000" w:rsidP="00000000" w:rsidRDefault="00000000" w:rsidRPr="00000000" w14:paraId="00000050">
            <w:pPr>
              <w:widowControl w:val="0"/>
              <w:rPr/>
            </w:pPr>
            <w:r w:rsidDel="00000000" w:rsidR="00000000" w:rsidRPr="00000000">
              <w:rPr>
                <w:rtl w:val="0"/>
              </w:rPr>
              <w:t xml:space="preserve">1</w:t>
            </w:r>
          </w:p>
        </w:tc>
        <w:tc>
          <w:tcPr/>
          <w:p w:rsidR="00000000" w:rsidDel="00000000" w:rsidP="00000000" w:rsidRDefault="00000000" w:rsidRPr="00000000" w14:paraId="00000051">
            <w:pPr>
              <w:widowControl w:val="0"/>
              <w:rPr/>
            </w:pPr>
            <w:r w:rsidDel="00000000" w:rsidR="00000000" w:rsidRPr="00000000">
              <w:rPr>
                <w:rtl w:val="0"/>
              </w:rPr>
              <w:t xml:space="preserve">1</w:t>
            </w:r>
          </w:p>
        </w:tc>
        <w:tc>
          <w:tcPr/>
          <w:p w:rsidR="00000000" w:rsidDel="00000000" w:rsidP="00000000" w:rsidRDefault="00000000" w:rsidRPr="00000000" w14:paraId="00000052">
            <w:pPr>
              <w:widowControl w:val="0"/>
              <w:rPr/>
            </w:pPr>
            <w:r w:rsidDel="00000000" w:rsidR="00000000" w:rsidRPr="00000000">
              <w:rPr>
                <w:rtl w:val="0"/>
              </w:rPr>
              <w:t xml:space="preserve">1</w:t>
            </w:r>
          </w:p>
        </w:tc>
        <w:tc>
          <w:tcPr/>
          <w:p w:rsidR="00000000" w:rsidDel="00000000" w:rsidP="00000000" w:rsidRDefault="00000000" w:rsidRPr="00000000" w14:paraId="00000053">
            <w:pPr>
              <w:widowControl w:val="0"/>
              <w:rPr/>
            </w:pPr>
            <w:r w:rsidDel="00000000" w:rsidR="00000000" w:rsidRPr="00000000">
              <w:rPr>
                <w:rtl w:val="0"/>
              </w:rPr>
              <w:t xml:space="preserve">0</w:t>
            </w:r>
          </w:p>
        </w:tc>
      </w:tr>
      <w:tr>
        <w:trPr>
          <w:trHeight w:val="700" w:hRule="atLeast"/>
        </w:trPr>
        <w:tc>
          <w:tcPr/>
          <w:p w:rsidR="00000000" w:rsidDel="00000000" w:rsidP="00000000" w:rsidRDefault="00000000" w:rsidRPr="00000000" w14:paraId="00000054">
            <w:pPr>
              <w:widowControl w:val="0"/>
              <w:rPr/>
            </w:pPr>
            <w:r w:rsidDel="00000000" w:rsidR="00000000" w:rsidRPr="00000000">
              <w:rPr>
                <w:rtl w:val="0"/>
              </w:rPr>
              <w:t xml:space="preserve">01</w:t>
            </w:r>
          </w:p>
        </w:tc>
        <w:tc>
          <w:tcPr/>
          <w:p w:rsidR="00000000" w:rsidDel="00000000" w:rsidP="00000000" w:rsidRDefault="00000000" w:rsidRPr="00000000" w14:paraId="00000055">
            <w:pPr>
              <w:widowControl w:val="0"/>
              <w:rPr/>
            </w:pPr>
            <w:r w:rsidDel="00000000" w:rsidR="00000000" w:rsidRPr="00000000">
              <w:rPr>
                <w:rtl w:val="0"/>
              </w:rPr>
              <w:t xml:space="preserve">0</w:t>
            </w:r>
          </w:p>
        </w:tc>
        <w:tc>
          <w:tcPr/>
          <w:p w:rsidR="00000000" w:rsidDel="00000000" w:rsidP="00000000" w:rsidRDefault="00000000" w:rsidRPr="00000000" w14:paraId="00000056">
            <w:pPr>
              <w:widowControl w:val="0"/>
              <w:rPr/>
            </w:pPr>
            <w:r w:rsidDel="00000000" w:rsidR="00000000" w:rsidRPr="00000000">
              <w:rPr>
                <w:rtl w:val="0"/>
              </w:rPr>
              <w:t xml:space="preserve">0</w:t>
            </w:r>
          </w:p>
        </w:tc>
        <w:tc>
          <w:tcPr/>
          <w:p w:rsidR="00000000" w:rsidDel="00000000" w:rsidP="00000000" w:rsidRDefault="00000000" w:rsidRPr="00000000" w14:paraId="00000057">
            <w:pPr>
              <w:widowControl w:val="0"/>
              <w:rPr/>
            </w:pPr>
            <w:r w:rsidDel="00000000" w:rsidR="00000000" w:rsidRPr="00000000">
              <w:rPr>
                <w:rtl w:val="0"/>
              </w:rPr>
              <w:t xml:space="preserve">0</w:t>
            </w:r>
          </w:p>
        </w:tc>
        <w:tc>
          <w:tcPr/>
          <w:p w:rsidR="00000000" w:rsidDel="00000000" w:rsidP="00000000" w:rsidRDefault="00000000" w:rsidRPr="00000000" w14:paraId="00000058">
            <w:pPr>
              <w:widowControl w:val="0"/>
              <w:rPr/>
            </w:pPr>
            <w:r w:rsidDel="00000000" w:rsidR="00000000" w:rsidRPr="00000000">
              <w:rPr>
                <w:rtl w:val="0"/>
              </w:rPr>
              <w:t xml:space="preserve">0</w:t>
            </w:r>
          </w:p>
        </w:tc>
      </w:tr>
      <w:tr>
        <w:trPr>
          <w:trHeight w:val="660" w:hRule="atLeast"/>
        </w:trPr>
        <w:tc>
          <w:tcPr/>
          <w:p w:rsidR="00000000" w:rsidDel="00000000" w:rsidP="00000000" w:rsidRDefault="00000000" w:rsidRPr="00000000" w14:paraId="00000059">
            <w:pPr>
              <w:widowControl w:val="0"/>
              <w:rPr/>
            </w:pPr>
            <w:r w:rsidDel="00000000" w:rsidR="00000000" w:rsidRPr="00000000">
              <w:rPr>
                <w:rtl w:val="0"/>
              </w:rPr>
              <w:t xml:space="preserve">11</w:t>
            </w:r>
          </w:p>
        </w:tc>
        <w:tc>
          <w:tcPr/>
          <w:p w:rsidR="00000000" w:rsidDel="00000000" w:rsidP="00000000" w:rsidRDefault="00000000" w:rsidRPr="00000000" w14:paraId="0000005A">
            <w:pPr>
              <w:widowControl w:val="0"/>
              <w:rPr/>
            </w:pPr>
            <w:r w:rsidDel="00000000" w:rsidR="00000000" w:rsidRPr="00000000">
              <w:rPr>
                <w:rtl w:val="0"/>
              </w:rPr>
              <w:t xml:space="preserve">0</w:t>
            </w:r>
          </w:p>
        </w:tc>
        <w:tc>
          <w:tcPr/>
          <w:p w:rsidR="00000000" w:rsidDel="00000000" w:rsidP="00000000" w:rsidRDefault="00000000" w:rsidRPr="00000000" w14:paraId="0000005B">
            <w:pPr>
              <w:widowControl w:val="0"/>
              <w:rPr/>
            </w:pPr>
            <w:r w:rsidDel="00000000" w:rsidR="00000000" w:rsidRPr="00000000">
              <w:rPr>
                <w:rtl w:val="0"/>
              </w:rPr>
              <w:t xml:space="preserve">0</w:t>
            </w:r>
          </w:p>
        </w:tc>
        <w:tc>
          <w:tcPr/>
          <w:p w:rsidR="00000000" w:rsidDel="00000000" w:rsidP="00000000" w:rsidRDefault="00000000" w:rsidRPr="00000000" w14:paraId="0000005C">
            <w:pPr>
              <w:widowControl w:val="0"/>
              <w:rPr/>
            </w:pPr>
            <w:r w:rsidDel="00000000" w:rsidR="00000000" w:rsidRPr="00000000">
              <w:rPr>
                <w:rtl w:val="0"/>
              </w:rPr>
              <w:t xml:space="preserve">0</w:t>
            </w:r>
          </w:p>
        </w:tc>
        <w:tc>
          <w:tcPr/>
          <w:p w:rsidR="00000000" w:rsidDel="00000000" w:rsidP="00000000" w:rsidRDefault="00000000" w:rsidRPr="00000000" w14:paraId="0000005D">
            <w:pPr>
              <w:widowControl w:val="0"/>
              <w:rPr/>
            </w:pPr>
            <w:r w:rsidDel="00000000" w:rsidR="00000000" w:rsidRPr="00000000">
              <w:rPr>
                <w:rtl w:val="0"/>
              </w:rPr>
              <w:t xml:space="preserve">0</w:t>
            </w:r>
          </w:p>
        </w:tc>
      </w:tr>
      <w:tr>
        <w:trPr>
          <w:trHeight w:val="700" w:hRule="atLeast"/>
        </w:trPr>
        <w:tc>
          <w:tcPr/>
          <w:p w:rsidR="00000000" w:rsidDel="00000000" w:rsidP="00000000" w:rsidRDefault="00000000" w:rsidRPr="00000000" w14:paraId="0000005E">
            <w:pPr>
              <w:widowControl w:val="0"/>
              <w:rPr/>
            </w:pPr>
            <w:r w:rsidDel="00000000" w:rsidR="00000000" w:rsidRPr="00000000">
              <w:rPr>
                <w:rtl w:val="0"/>
              </w:rPr>
              <w:t xml:space="preserve">10</w:t>
            </w:r>
          </w:p>
        </w:tc>
        <w:tc>
          <w:tcPr/>
          <w:p w:rsidR="00000000" w:rsidDel="00000000" w:rsidP="00000000" w:rsidRDefault="00000000" w:rsidRPr="00000000" w14:paraId="0000005F">
            <w:pPr>
              <w:widowControl w:val="0"/>
              <w:rPr/>
            </w:pPr>
            <w:r w:rsidDel="00000000" w:rsidR="00000000" w:rsidRPr="00000000">
              <w:rPr>
                <w:rtl w:val="0"/>
              </w:rPr>
              <w:t xml:space="preserve">0</w:t>
            </w:r>
          </w:p>
        </w:tc>
        <w:tc>
          <w:tcPr/>
          <w:p w:rsidR="00000000" w:rsidDel="00000000" w:rsidP="00000000" w:rsidRDefault="00000000" w:rsidRPr="00000000" w14:paraId="00000060">
            <w:pPr>
              <w:widowControl w:val="0"/>
              <w:rPr/>
            </w:pPr>
            <w:r w:rsidDel="00000000" w:rsidR="00000000" w:rsidRPr="00000000">
              <w:rPr>
                <w:rtl w:val="0"/>
              </w:rPr>
              <w:t xml:space="preserve">0</w:t>
            </w:r>
          </w:p>
        </w:tc>
        <w:tc>
          <w:tcPr/>
          <w:p w:rsidR="00000000" w:rsidDel="00000000" w:rsidP="00000000" w:rsidRDefault="00000000" w:rsidRPr="00000000" w14:paraId="00000061">
            <w:pPr>
              <w:widowControl w:val="0"/>
              <w:rPr/>
            </w:pPr>
            <w:r w:rsidDel="00000000" w:rsidR="00000000" w:rsidRPr="00000000">
              <w:rPr>
                <w:rtl w:val="0"/>
              </w:rPr>
              <w:t xml:space="preserve">0</w:t>
            </w:r>
          </w:p>
        </w:tc>
        <w:tc>
          <w:tcPr/>
          <w:p w:rsidR="00000000" w:rsidDel="00000000" w:rsidP="00000000" w:rsidRDefault="00000000" w:rsidRPr="00000000" w14:paraId="00000062">
            <w:pPr>
              <w:widowControl w:val="0"/>
              <w:rPr/>
            </w:pPr>
            <w:r w:rsidDel="00000000" w:rsidR="00000000" w:rsidRPr="00000000">
              <w:rPr>
                <w:rtl w:val="0"/>
              </w:rPr>
              <w:t xml:space="preserve">0</w:t>
            </w:r>
          </w:p>
        </w:tc>
      </w:tr>
    </w:tbl>
    <w:p w:rsidR="00000000" w:rsidDel="00000000" w:rsidP="00000000" w:rsidRDefault="00000000" w:rsidRPr="00000000" w14:paraId="00000063">
      <w:pPr>
        <w:widowControl w:val="0"/>
        <w:rPr>
          <w:i w:val="1"/>
        </w:rPr>
      </w:pPr>
      <w:r w:rsidDel="00000000" w:rsidR="00000000" w:rsidRPr="00000000">
        <w:rPr>
          <w:i w:val="1"/>
          <w:rtl w:val="0"/>
        </w:rPr>
        <w:t xml:space="preserve">Table</w:t>
      </w:r>
      <w:ins w:author="Inori xu" w:id="3" w:date="2018-09-23T22:25:00Z">
        <w:r w:rsidDel="00000000" w:rsidR="00000000" w:rsidRPr="00000000">
          <w:rPr>
            <w:i w:val="1"/>
            <w:rtl w:val="0"/>
          </w:rPr>
          <w:t xml:space="preserve"> </w:t>
        </w:r>
      </w:ins>
      <w:r w:rsidDel="00000000" w:rsidR="00000000" w:rsidRPr="00000000">
        <w:rPr>
          <w:i w:val="1"/>
          <w:rtl w:val="0"/>
        </w:rPr>
        <w:t xml:space="preserve">1: K map for the diagram</w:t>
      </w:r>
    </w:p>
    <w:p w:rsidR="00000000" w:rsidDel="00000000" w:rsidP="00000000" w:rsidRDefault="00000000" w:rsidRPr="00000000" w14:paraId="00000064">
      <w:pPr>
        <w:widowControl w:val="0"/>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gridSpan w:val="5"/>
          </w:tcPr>
          <w:p w:rsidR="00000000" w:rsidDel="00000000" w:rsidP="00000000" w:rsidRDefault="00000000" w:rsidRPr="00000000" w14:paraId="00000065">
            <w:pPr>
              <w:widowControl w:val="0"/>
              <w:jc w:val="center"/>
              <w:rPr>
                <w:b w:val="1"/>
              </w:rPr>
            </w:pPr>
            <w:r w:rsidDel="00000000" w:rsidR="00000000" w:rsidRPr="00000000">
              <w:rPr>
                <w:b w:val="1"/>
                <w:rtl w:val="0"/>
              </w:rPr>
              <w:t xml:space="preserve">Truth table</w:t>
            </w:r>
          </w:p>
        </w:tc>
      </w:tr>
      <w:tr>
        <w:tc>
          <w:tcPr/>
          <w:p w:rsidR="00000000" w:rsidDel="00000000" w:rsidP="00000000" w:rsidRDefault="00000000" w:rsidRPr="00000000" w14:paraId="0000006A">
            <w:pPr>
              <w:widowControl w:val="0"/>
              <w:rPr/>
            </w:pPr>
            <w:r w:rsidDel="00000000" w:rsidR="00000000" w:rsidRPr="00000000">
              <w:rPr>
                <w:rtl w:val="0"/>
              </w:rPr>
              <w:t xml:space="preserve">Input</w:t>
            </w:r>
          </w:p>
        </w:tc>
        <w:tc>
          <w:tcPr/>
          <w:p w:rsidR="00000000" w:rsidDel="00000000" w:rsidP="00000000" w:rsidRDefault="00000000" w:rsidRPr="00000000" w14:paraId="0000006B">
            <w:pPr>
              <w:widowControl w:val="0"/>
              <w:rPr/>
            </w:pPr>
            <w:r w:rsidDel="00000000" w:rsidR="00000000" w:rsidRPr="00000000">
              <w:rPr>
                <w:rtl w:val="0"/>
              </w:rPr>
              <w:t xml:space="preserve">Input </w:t>
            </w:r>
          </w:p>
        </w:tc>
        <w:tc>
          <w:tcPr/>
          <w:p w:rsidR="00000000" w:rsidDel="00000000" w:rsidP="00000000" w:rsidRDefault="00000000" w:rsidRPr="00000000" w14:paraId="0000006C">
            <w:pPr>
              <w:widowControl w:val="0"/>
              <w:rPr/>
            </w:pPr>
            <w:r w:rsidDel="00000000" w:rsidR="00000000" w:rsidRPr="00000000">
              <w:rPr>
                <w:rtl w:val="0"/>
              </w:rPr>
              <w:t xml:space="preserve">Input</w:t>
            </w:r>
          </w:p>
        </w:tc>
        <w:tc>
          <w:tcPr/>
          <w:p w:rsidR="00000000" w:rsidDel="00000000" w:rsidP="00000000" w:rsidRDefault="00000000" w:rsidRPr="00000000" w14:paraId="0000006D">
            <w:pPr>
              <w:widowControl w:val="0"/>
              <w:rPr/>
            </w:pPr>
            <w:r w:rsidDel="00000000" w:rsidR="00000000" w:rsidRPr="00000000">
              <w:rPr>
                <w:rtl w:val="0"/>
              </w:rPr>
              <w:t xml:space="preserve">Input</w:t>
            </w:r>
          </w:p>
        </w:tc>
        <w:tc>
          <w:tcPr/>
          <w:p w:rsidR="00000000" w:rsidDel="00000000" w:rsidP="00000000" w:rsidRDefault="00000000" w:rsidRPr="00000000" w14:paraId="0000006E">
            <w:pPr>
              <w:widowControl w:val="0"/>
              <w:rPr/>
            </w:pPr>
            <w:r w:rsidDel="00000000" w:rsidR="00000000" w:rsidRPr="00000000">
              <w:rPr>
                <w:rtl w:val="0"/>
              </w:rPr>
              <w:t xml:space="preserve">Output</w:t>
            </w:r>
          </w:p>
        </w:tc>
      </w:tr>
      <w:tr>
        <w:tc>
          <w:tcPr/>
          <w:p w:rsidR="00000000" w:rsidDel="00000000" w:rsidP="00000000" w:rsidRDefault="00000000" w:rsidRPr="00000000" w14:paraId="0000006F">
            <w:pPr>
              <w:widowControl w:val="0"/>
              <w:rPr/>
            </w:pPr>
            <w:r w:rsidDel="00000000" w:rsidR="00000000" w:rsidRPr="00000000">
              <w:rPr>
                <w:rtl w:val="0"/>
              </w:rPr>
              <w:t xml:space="preserve">A</w:t>
            </w:r>
          </w:p>
        </w:tc>
        <w:tc>
          <w:tcPr/>
          <w:p w:rsidR="00000000" w:rsidDel="00000000" w:rsidP="00000000" w:rsidRDefault="00000000" w:rsidRPr="00000000" w14:paraId="00000070">
            <w:pPr>
              <w:widowControl w:val="0"/>
              <w:rPr/>
            </w:pPr>
            <w:r w:rsidDel="00000000" w:rsidR="00000000" w:rsidRPr="00000000">
              <w:rPr>
                <w:rtl w:val="0"/>
              </w:rPr>
              <w:t xml:space="preserve">B</w:t>
            </w:r>
          </w:p>
        </w:tc>
        <w:tc>
          <w:tcPr/>
          <w:p w:rsidR="00000000" w:rsidDel="00000000" w:rsidP="00000000" w:rsidRDefault="00000000" w:rsidRPr="00000000" w14:paraId="00000071">
            <w:pPr>
              <w:widowControl w:val="0"/>
              <w:rPr/>
            </w:pPr>
            <w:r w:rsidDel="00000000" w:rsidR="00000000" w:rsidRPr="00000000">
              <w:rPr>
                <w:rtl w:val="0"/>
              </w:rPr>
              <w:t xml:space="preserve">C</w:t>
            </w:r>
          </w:p>
        </w:tc>
        <w:tc>
          <w:tcPr/>
          <w:p w:rsidR="00000000" w:rsidDel="00000000" w:rsidP="00000000" w:rsidRDefault="00000000" w:rsidRPr="00000000" w14:paraId="00000072">
            <w:pPr>
              <w:widowControl w:val="0"/>
              <w:rPr/>
            </w:pPr>
            <w:r w:rsidDel="00000000" w:rsidR="00000000" w:rsidRPr="00000000">
              <w:rPr>
                <w:rtl w:val="0"/>
              </w:rPr>
              <w:t xml:space="preserve">D</w:t>
            </w:r>
          </w:p>
        </w:tc>
        <w:tc>
          <w:tcPr/>
          <w:p w:rsidR="00000000" w:rsidDel="00000000" w:rsidP="00000000" w:rsidRDefault="00000000" w:rsidRPr="00000000" w14:paraId="00000073">
            <w:pPr>
              <w:widowControl w:val="0"/>
              <w:rPr/>
            </w:pPr>
            <w:r w:rsidDel="00000000" w:rsidR="00000000" w:rsidRPr="00000000">
              <w:rPr>
                <w:rtl w:val="0"/>
              </w:rPr>
              <w:t xml:space="preserve">Y</w:t>
            </w:r>
          </w:p>
        </w:tc>
      </w:tr>
      <w:tr>
        <w:tc>
          <w:tcPr/>
          <w:p w:rsidR="00000000" w:rsidDel="00000000" w:rsidP="00000000" w:rsidRDefault="00000000" w:rsidRPr="00000000" w14:paraId="00000074">
            <w:pPr>
              <w:widowControl w:val="0"/>
              <w:rPr/>
            </w:pPr>
            <w:r w:rsidDel="00000000" w:rsidR="00000000" w:rsidRPr="00000000">
              <w:rPr>
                <w:rtl w:val="0"/>
              </w:rPr>
              <w:t xml:space="preserve">0</w:t>
            </w:r>
          </w:p>
        </w:tc>
        <w:tc>
          <w:tcPr/>
          <w:p w:rsidR="00000000" w:rsidDel="00000000" w:rsidP="00000000" w:rsidRDefault="00000000" w:rsidRPr="00000000" w14:paraId="00000075">
            <w:pPr>
              <w:widowControl w:val="0"/>
              <w:rPr/>
            </w:pPr>
            <w:r w:rsidDel="00000000" w:rsidR="00000000" w:rsidRPr="00000000">
              <w:rPr>
                <w:rtl w:val="0"/>
              </w:rPr>
              <w:t xml:space="preserve">0</w:t>
            </w:r>
          </w:p>
        </w:tc>
        <w:tc>
          <w:tcPr/>
          <w:p w:rsidR="00000000" w:rsidDel="00000000" w:rsidP="00000000" w:rsidRDefault="00000000" w:rsidRPr="00000000" w14:paraId="00000076">
            <w:pPr>
              <w:widowControl w:val="0"/>
              <w:rPr/>
            </w:pPr>
            <w:r w:rsidDel="00000000" w:rsidR="00000000" w:rsidRPr="00000000">
              <w:rPr>
                <w:rtl w:val="0"/>
              </w:rPr>
              <w:t xml:space="preserve">0</w:t>
            </w:r>
          </w:p>
        </w:tc>
        <w:tc>
          <w:tcPr/>
          <w:p w:rsidR="00000000" w:rsidDel="00000000" w:rsidP="00000000" w:rsidRDefault="00000000" w:rsidRPr="00000000" w14:paraId="00000077">
            <w:pPr>
              <w:widowControl w:val="0"/>
              <w:rPr/>
            </w:pPr>
            <w:r w:rsidDel="00000000" w:rsidR="00000000" w:rsidRPr="00000000">
              <w:rPr>
                <w:rtl w:val="0"/>
              </w:rPr>
              <w:t xml:space="preserve">0</w:t>
            </w:r>
          </w:p>
        </w:tc>
        <w:tc>
          <w:tcPr/>
          <w:p w:rsidR="00000000" w:rsidDel="00000000" w:rsidP="00000000" w:rsidRDefault="00000000" w:rsidRPr="00000000" w14:paraId="00000078">
            <w:pPr>
              <w:widowControl w:val="0"/>
              <w:rPr/>
            </w:pPr>
            <w:r w:rsidDel="00000000" w:rsidR="00000000" w:rsidRPr="00000000">
              <w:rPr>
                <w:rtl w:val="0"/>
              </w:rPr>
              <w:t xml:space="preserve">1</w:t>
            </w:r>
          </w:p>
        </w:tc>
      </w:tr>
      <w:tr>
        <w:tc>
          <w:tcPr/>
          <w:p w:rsidR="00000000" w:rsidDel="00000000" w:rsidP="00000000" w:rsidRDefault="00000000" w:rsidRPr="00000000" w14:paraId="00000079">
            <w:pPr>
              <w:widowControl w:val="0"/>
              <w:rPr/>
            </w:pPr>
            <w:r w:rsidDel="00000000" w:rsidR="00000000" w:rsidRPr="00000000">
              <w:rPr>
                <w:rtl w:val="0"/>
              </w:rPr>
              <w:t xml:space="preserve">0</w:t>
            </w:r>
          </w:p>
        </w:tc>
        <w:tc>
          <w:tcPr/>
          <w:p w:rsidR="00000000" w:rsidDel="00000000" w:rsidP="00000000" w:rsidRDefault="00000000" w:rsidRPr="00000000" w14:paraId="0000007A">
            <w:pPr>
              <w:widowControl w:val="0"/>
              <w:rPr/>
            </w:pPr>
            <w:r w:rsidDel="00000000" w:rsidR="00000000" w:rsidRPr="00000000">
              <w:rPr>
                <w:rtl w:val="0"/>
              </w:rPr>
              <w:t xml:space="preserve">0</w:t>
            </w:r>
          </w:p>
        </w:tc>
        <w:tc>
          <w:tcPr/>
          <w:p w:rsidR="00000000" w:rsidDel="00000000" w:rsidP="00000000" w:rsidRDefault="00000000" w:rsidRPr="00000000" w14:paraId="0000007B">
            <w:pPr>
              <w:widowControl w:val="0"/>
              <w:rPr/>
            </w:pPr>
            <w:r w:rsidDel="00000000" w:rsidR="00000000" w:rsidRPr="00000000">
              <w:rPr>
                <w:rtl w:val="0"/>
              </w:rPr>
              <w:t xml:space="preserve">0</w:t>
            </w:r>
          </w:p>
        </w:tc>
        <w:tc>
          <w:tcPr/>
          <w:p w:rsidR="00000000" w:rsidDel="00000000" w:rsidP="00000000" w:rsidRDefault="00000000" w:rsidRPr="00000000" w14:paraId="0000007C">
            <w:pPr>
              <w:widowControl w:val="0"/>
              <w:rPr/>
            </w:pPr>
            <w:r w:rsidDel="00000000" w:rsidR="00000000" w:rsidRPr="00000000">
              <w:rPr>
                <w:rtl w:val="0"/>
              </w:rPr>
              <w:t xml:space="preserve">1</w:t>
            </w:r>
          </w:p>
        </w:tc>
        <w:tc>
          <w:tcPr/>
          <w:p w:rsidR="00000000" w:rsidDel="00000000" w:rsidP="00000000" w:rsidRDefault="00000000" w:rsidRPr="00000000" w14:paraId="0000007D">
            <w:pPr>
              <w:widowControl w:val="0"/>
              <w:rPr/>
            </w:pPr>
            <w:r w:rsidDel="00000000" w:rsidR="00000000" w:rsidRPr="00000000">
              <w:rPr>
                <w:rtl w:val="0"/>
              </w:rPr>
              <w:t xml:space="preserve">1</w:t>
            </w:r>
          </w:p>
        </w:tc>
      </w:tr>
      <w:tr>
        <w:tc>
          <w:tcPr/>
          <w:p w:rsidR="00000000" w:rsidDel="00000000" w:rsidP="00000000" w:rsidRDefault="00000000" w:rsidRPr="00000000" w14:paraId="0000007E">
            <w:pPr>
              <w:widowControl w:val="0"/>
              <w:rPr/>
            </w:pPr>
            <w:r w:rsidDel="00000000" w:rsidR="00000000" w:rsidRPr="00000000">
              <w:rPr>
                <w:rtl w:val="0"/>
              </w:rPr>
              <w:t xml:space="preserve">0</w:t>
            </w:r>
          </w:p>
        </w:tc>
        <w:tc>
          <w:tcPr/>
          <w:p w:rsidR="00000000" w:rsidDel="00000000" w:rsidP="00000000" w:rsidRDefault="00000000" w:rsidRPr="00000000" w14:paraId="0000007F">
            <w:pPr>
              <w:widowControl w:val="0"/>
              <w:rPr/>
            </w:pPr>
            <w:r w:rsidDel="00000000" w:rsidR="00000000" w:rsidRPr="00000000">
              <w:rPr>
                <w:rtl w:val="0"/>
              </w:rPr>
              <w:t xml:space="preserve">0</w:t>
            </w:r>
          </w:p>
        </w:tc>
        <w:tc>
          <w:tcPr/>
          <w:p w:rsidR="00000000" w:rsidDel="00000000" w:rsidP="00000000" w:rsidRDefault="00000000" w:rsidRPr="00000000" w14:paraId="00000080">
            <w:pPr>
              <w:widowControl w:val="0"/>
              <w:rPr/>
            </w:pPr>
            <w:r w:rsidDel="00000000" w:rsidR="00000000" w:rsidRPr="00000000">
              <w:rPr>
                <w:rtl w:val="0"/>
              </w:rPr>
              <w:t xml:space="preserve">1</w:t>
            </w:r>
          </w:p>
        </w:tc>
        <w:tc>
          <w:tcPr/>
          <w:p w:rsidR="00000000" w:rsidDel="00000000" w:rsidP="00000000" w:rsidRDefault="00000000" w:rsidRPr="00000000" w14:paraId="00000081">
            <w:pPr>
              <w:widowControl w:val="0"/>
              <w:rPr/>
            </w:pPr>
            <w:r w:rsidDel="00000000" w:rsidR="00000000" w:rsidRPr="00000000">
              <w:rPr>
                <w:rtl w:val="0"/>
              </w:rPr>
              <w:t xml:space="preserve">0</w:t>
            </w:r>
          </w:p>
        </w:tc>
        <w:tc>
          <w:tcPr/>
          <w:p w:rsidR="00000000" w:rsidDel="00000000" w:rsidP="00000000" w:rsidRDefault="00000000" w:rsidRPr="00000000" w14:paraId="00000082">
            <w:pPr>
              <w:widowControl w:val="0"/>
              <w:rPr/>
            </w:pPr>
            <w:r w:rsidDel="00000000" w:rsidR="00000000" w:rsidRPr="00000000">
              <w:rPr>
                <w:rtl w:val="0"/>
              </w:rPr>
              <w:t xml:space="preserve">1</w:t>
            </w:r>
          </w:p>
        </w:tc>
      </w:tr>
      <w:tr>
        <w:tc>
          <w:tcPr/>
          <w:p w:rsidR="00000000" w:rsidDel="00000000" w:rsidP="00000000" w:rsidRDefault="00000000" w:rsidRPr="00000000" w14:paraId="00000083">
            <w:pPr>
              <w:widowControl w:val="0"/>
              <w:rPr/>
            </w:pPr>
            <w:r w:rsidDel="00000000" w:rsidR="00000000" w:rsidRPr="00000000">
              <w:rPr>
                <w:rtl w:val="0"/>
              </w:rPr>
              <w:t xml:space="preserve">0</w:t>
            </w:r>
          </w:p>
        </w:tc>
        <w:tc>
          <w:tcPr/>
          <w:p w:rsidR="00000000" w:rsidDel="00000000" w:rsidP="00000000" w:rsidRDefault="00000000" w:rsidRPr="00000000" w14:paraId="00000084">
            <w:pPr>
              <w:widowControl w:val="0"/>
              <w:rPr/>
            </w:pPr>
            <w:r w:rsidDel="00000000" w:rsidR="00000000" w:rsidRPr="00000000">
              <w:rPr>
                <w:rtl w:val="0"/>
              </w:rPr>
              <w:t xml:space="preserve">0</w:t>
            </w:r>
          </w:p>
        </w:tc>
        <w:tc>
          <w:tcPr/>
          <w:p w:rsidR="00000000" w:rsidDel="00000000" w:rsidP="00000000" w:rsidRDefault="00000000" w:rsidRPr="00000000" w14:paraId="00000085">
            <w:pPr>
              <w:widowControl w:val="0"/>
              <w:rPr/>
            </w:pPr>
            <w:r w:rsidDel="00000000" w:rsidR="00000000" w:rsidRPr="00000000">
              <w:rPr>
                <w:rtl w:val="0"/>
              </w:rPr>
              <w:t xml:space="preserve">1</w:t>
            </w:r>
          </w:p>
        </w:tc>
        <w:tc>
          <w:tcPr/>
          <w:p w:rsidR="00000000" w:rsidDel="00000000" w:rsidP="00000000" w:rsidRDefault="00000000" w:rsidRPr="00000000" w14:paraId="00000086">
            <w:pPr>
              <w:widowControl w:val="0"/>
              <w:rPr/>
            </w:pPr>
            <w:r w:rsidDel="00000000" w:rsidR="00000000" w:rsidRPr="00000000">
              <w:rPr>
                <w:rtl w:val="0"/>
              </w:rPr>
              <w:t xml:space="preserve">1</w:t>
            </w:r>
          </w:p>
        </w:tc>
        <w:tc>
          <w:tcPr/>
          <w:p w:rsidR="00000000" w:rsidDel="00000000" w:rsidP="00000000" w:rsidRDefault="00000000" w:rsidRPr="00000000" w14:paraId="00000087">
            <w:pPr>
              <w:widowControl w:val="0"/>
              <w:rPr/>
            </w:pPr>
            <w:r w:rsidDel="00000000" w:rsidR="00000000" w:rsidRPr="00000000">
              <w:rPr>
                <w:rtl w:val="0"/>
              </w:rPr>
              <w:t xml:space="preserve">0</w:t>
            </w:r>
          </w:p>
        </w:tc>
      </w:tr>
      <w:tr>
        <w:tc>
          <w:tcPr/>
          <w:p w:rsidR="00000000" w:rsidDel="00000000" w:rsidP="00000000" w:rsidRDefault="00000000" w:rsidRPr="00000000" w14:paraId="00000088">
            <w:pPr>
              <w:widowControl w:val="0"/>
              <w:rPr/>
            </w:pPr>
            <w:r w:rsidDel="00000000" w:rsidR="00000000" w:rsidRPr="00000000">
              <w:rPr>
                <w:rtl w:val="0"/>
              </w:rPr>
              <w:t xml:space="preserve">0</w:t>
            </w:r>
          </w:p>
        </w:tc>
        <w:tc>
          <w:tcPr/>
          <w:p w:rsidR="00000000" w:rsidDel="00000000" w:rsidP="00000000" w:rsidRDefault="00000000" w:rsidRPr="00000000" w14:paraId="00000089">
            <w:pPr>
              <w:widowControl w:val="0"/>
              <w:rPr/>
            </w:pPr>
            <w:r w:rsidDel="00000000" w:rsidR="00000000" w:rsidRPr="00000000">
              <w:rPr>
                <w:rtl w:val="0"/>
              </w:rPr>
              <w:t xml:space="preserve">1</w:t>
            </w:r>
          </w:p>
        </w:tc>
        <w:tc>
          <w:tcPr/>
          <w:p w:rsidR="00000000" w:rsidDel="00000000" w:rsidP="00000000" w:rsidRDefault="00000000" w:rsidRPr="00000000" w14:paraId="0000008A">
            <w:pPr>
              <w:widowControl w:val="0"/>
              <w:rPr/>
            </w:pPr>
            <w:r w:rsidDel="00000000" w:rsidR="00000000" w:rsidRPr="00000000">
              <w:rPr>
                <w:rtl w:val="0"/>
              </w:rPr>
              <w:t xml:space="preserve">0</w:t>
            </w:r>
          </w:p>
        </w:tc>
        <w:tc>
          <w:tcPr/>
          <w:p w:rsidR="00000000" w:rsidDel="00000000" w:rsidP="00000000" w:rsidRDefault="00000000" w:rsidRPr="00000000" w14:paraId="0000008B">
            <w:pPr>
              <w:widowControl w:val="0"/>
              <w:rPr/>
            </w:pPr>
            <w:r w:rsidDel="00000000" w:rsidR="00000000" w:rsidRPr="00000000">
              <w:rPr>
                <w:rtl w:val="0"/>
              </w:rPr>
              <w:t xml:space="preserve">0</w:t>
            </w:r>
          </w:p>
        </w:tc>
        <w:tc>
          <w:tcPr/>
          <w:p w:rsidR="00000000" w:rsidDel="00000000" w:rsidP="00000000" w:rsidRDefault="00000000" w:rsidRPr="00000000" w14:paraId="0000008C">
            <w:pPr>
              <w:widowControl w:val="0"/>
              <w:rPr/>
            </w:pPr>
            <w:r w:rsidDel="00000000" w:rsidR="00000000" w:rsidRPr="00000000">
              <w:rPr>
                <w:rtl w:val="0"/>
              </w:rPr>
              <w:t xml:space="preserve">0</w:t>
            </w:r>
          </w:p>
        </w:tc>
      </w:tr>
      <w:tr>
        <w:tc>
          <w:tcPr/>
          <w:p w:rsidR="00000000" w:rsidDel="00000000" w:rsidP="00000000" w:rsidRDefault="00000000" w:rsidRPr="00000000" w14:paraId="0000008D">
            <w:pPr>
              <w:widowControl w:val="0"/>
              <w:rPr/>
            </w:pPr>
            <w:r w:rsidDel="00000000" w:rsidR="00000000" w:rsidRPr="00000000">
              <w:rPr>
                <w:rtl w:val="0"/>
              </w:rPr>
              <w:t xml:space="preserve">0</w:t>
            </w:r>
          </w:p>
        </w:tc>
        <w:tc>
          <w:tcPr/>
          <w:p w:rsidR="00000000" w:rsidDel="00000000" w:rsidP="00000000" w:rsidRDefault="00000000" w:rsidRPr="00000000" w14:paraId="0000008E">
            <w:pPr>
              <w:widowControl w:val="0"/>
              <w:rPr/>
            </w:pPr>
            <w:r w:rsidDel="00000000" w:rsidR="00000000" w:rsidRPr="00000000">
              <w:rPr>
                <w:rtl w:val="0"/>
              </w:rPr>
              <w:t xml:space="preserve">1</w:t>
            </w:r>
          </w:p>
        </w:tc>
        <w:tc>
          <w:tcPr/>
          <w:p w:rsidR="00000000" w:rsidDel="00000000" w:rsidP="00000000" w:rsidRDefault="00000000" w:rsidRPr="00000000" w14:paraId="0000008F">
            <w:pPr>
              <w:widowControl w:val="0"/>
              <w:rPr/>
            </w:pPr>
            <w:r w:rsidDel="00000000" w:rsidR="00000000" w:rsidRPr="00000000">
              <w:rPr>
                <w:rtl w:val="0"/>
              </w:rPr>
              <w:t xml:space="preserve">0</w:t>
            </w:r>
          </w:p>
        </w:tc>
        <w:tc>
          <w:tcPr/>
          <w:p w:rsidR="00000000" w:rsidDel="00000000" w:rsidP="00000000" w:rsidRDefault="00000000" w:rsidRPr="00000000" w14:paraId="00000090">
            <w:pPr>
              <w:widowControl w:val="0"/>
              <w:rPr/>
            </w:pPr>
            <w:r w:rsidDel="00000000" w:rsidR="00000000" w:rsidRPr="00000000">
              <w:rPr>
                <w:rtl w:val="0"/>
              </w:rPr>
              <w:t xml:space="preserve">1</w:t>
            </w:r>
          </w:p>
        </w:tc>
        <w:tc>
          <w:tcPr/>
          <w:p w:rsidR="00000000" w:rsidDel="00000000" w:rsidP="00000000" w:rsidRDefault="00000000" w:rsidRPr="00000000" w14:paraId="00000091">
            <w:pPr>
              <w:widowControl w:val="0"/>
              <w:rPr/>
            </w:pPr>
            <w:r w:rsidDel="00000000" w:rsidR="00000000" w:rsidRPr="00000000">
              <w:rPr>
                <w:rtl w:val="0"/>
              </w:rPr>
              <w:t xml:space="preserve">0</w:t>
            </w:r>
          </w:p>
        </w:tc>
      </w:tr>
      <w:tr>
        <w:tc>
          <w:tcPr/>
          <w:p w:rsidR="00000000" w:rsidDel="00000000" w:rsidP="00000000" w:rsidRDefault="00000000" w:rsidRPr="00000000" w14:paraId="00000092">
            <w:pPr>
              <w:widowControl w:val="0"/>
              <w:rPr/>
            </w:pPr>
            <w:r w:rsidDel="00000000" w:rsidR="00000000" w:rsidRPr="00000000">
              <w:rPr>
                <w:rtl w:val="0"/>
              </w:rPr>
              <w:t xml:space="preserve">0</w:t>
            </w:r>
          </w:p>
        </w:tc>
        <w:tc>
          <w:tcPr/>
          <w:p w:rsidR="00000000" w:rsidDel="00000000" w:rsidP="00000000" w:rsidRDefault="00000000" w:rsidRPr="00000000" w14:paraId="00000093">
            <w:pPr>
              <w:widowControl w:val="0"/>
              <w:rPr/>
            </w:pPr>
            <w:r w:rsidDel="00000000" w:rsidR="00000000" w:rsidRPr="00000000">
              <w:rPr>
                <w:rtl w:val="0"/>
              </w:rPr>
              <w:t xml:space="preserve">1</w:t>
            </w:r>
          </w:p>
        </w:tc>
        <w:tc>
          <w:tcPr/>
          <w:p w:rsidR="00000000" w:rsidDel="00000000" w:rsidP="00000000" w:rsidRDefault="00000000" w:rsidRPr="00000000" w14:paraId="00000094">
            <w:pPr>
              <w:widowControl w:val="0"/>
              <w:rPr/>
            </w:pPr>
            <w:r w:rsidDel="00000000" w:rsidR="00000000" w:rsidRPr="00000000">
              <w:rPr>
                <w:rtl w:val="0"/>
              </w:rPr>
              <w:t xml:space="preserve">1</w:t>
            </w:r>
          </w:p>
        </w:tc>
        <w:tc>
          <w:tcPr/>
          <w:p w:rsidR="00000000" w:rsidDel="00000000" w:rsidP="00000000" w:rsidRDefault="00000000" w:rsidRPr="00000000" w14:paraId="00000095">
            <w:pPr>
              <w:widowControl w:val="0"/>
              <w:rPr/>
            </w:pPr>
            <w:r w:rsidDel="00000000" w:rsidR="00000000" w:rsidRPr="00000000">
              <w:rPr>
                <w:rtl w:val="0"/>
              </w:rPr>
              <w:t xml:space="preserve">0</w:t>
            </w:r>
          </w:p>
        </w:tc>
        <w:tc>
          <w:tcPr/>
          <w:p w:rsidR="00000000" w:rsidDel="00000000" w:rsidP="00000000" w:rsidRDefault="00000000" w:rsidRPr="00000000" w14:paraId="00000096">
            <w:pPr>
              <w:widowControl w:val="0"/>
              <w:rPr/>
            </w:pPr>
            <w:r w:rsidDel="00000000" w:rsidR="00000000" w:rsidRPr="00000000">
              <w:rPr>
                <w:rtl w:val="0"/>
              </w:rPr>
              <w:t xml:space="preserve">0</w:t>
            </w:r>
          </w:p>
        </w:tc>
      </w:tr>
      <w:tr>
        <w:tc>
          <w:tcPr/>
          <w:p w:rsidR="00000000" w:rsidDel="00000000" w:rsidP="00000000" w:rsidRDefault="00000000" w:rsidRPr="00000000" w14:paraId="00000097">
            <w:pPr>
              <w:widowControl w:val="0"/>
              <w:rPr/>
            </w:pPr>
            <w:r w:rsidDel="00000000" w:rsidR="00000000" w:rsidRPr="00000000">
              <w:rPr>
                <w:rtl w:val="0"/>
              </w:rPr>
              <w:t xml:space="preserve">0</w:t>
            </w:r>
          </w:p>
        </w:tc>
        <w:tc>
          <w:tcPr/>
          <w:p w:rsidR="00000000" w:rsidDel="00000000" w:rsidP="00000000" w:rsidRDefault="00000000" w:rsidRPr="00000000" w14:paraId="00000098">
            <w:pPr>
              <w:widowControl w:val="0"/>
              <w:rPr/>
            </w:pPr>
            <w:r w:rsidDel="00000000" w:rsidR="00000000" w:rsidRPr="00000000">
              <w:rPr>
                <w:rtl w:val="0"/>
              </w:rPr>
              <w:t xml:space="preserve">1</w:t>
            </w:r>
          </w:p>
        </w:tc>
        <w:tc>
          <w:tcPr/>
          <w:p w:rsidR="00000000" w:rsidDel="00000000" w:rsidP="00000000" w:rsidRDefault="00000000" w:rsidRPr="00000000" w14:paraId="00000099">
            <w:pPr>
              <w:widowControl w:val="0"/>
              <w:rPr/>
            </w:pPr>
            <w:r w:rsidDel="00000000" w:rsidR="00000000" w:rsidRPr="00000000">
              <w:rPr>
                <w:rtl w:val="0"/>
              </w:rPr>
              <w:t xml:space="preserve">1</w:t>
            </w:r>
          </w:p>
        </w:tc>
        <w:tc>
          <w:tcPr/>
          <w:p w:rsidR="00000000" w:rsidDel="00000000" w:rsidP="00000000" w:rsidRDefault="00000000" w:rsidRPr="00000000" w14:paraId="0000009A">
            <w:pPr>
              <w:widowControl w:val="0"/>
              <w:rPr/>
            </w:pPr>
            <w:r w:rsidDel="00000000" w:rsidR="00000000" w:rsidRPr="00000000">
              <w:rPr>
                <w:rtl w:val="0"/>
              </w:rPr>
              <w:t xml:space="preserve">1</w:t>
            </w:r>
          </w:p>
        </w:tc>
        <w:tc>
          <w:tcPr/>
          <w:p w:rsidR="00000000" w:rsidDel="00000000" w:rsidP="00000000" w:rsidRDefault="00000000" w:rsidRPr="00000000" w14:paraId="0000009B">
            <w:pPr>
              <w:widowControl w:val="0"/>
              <w:rPr/>
            </w:pPr>
            <w:r w:rsidDel="00000000" w:rsidR="00000000" w:rsidRPr="00000000">
              <w:rPr>
                <w:rtl w:val="0"/>
              </w:rPr>
              <w:t xml:space="preserve">0</w:t>
            </w:r>
          </w:p>
        </w:tc>
      </w:tr>
      <w:tr>
        <w:tc>
          <w:tcPr/>
          <w:p w:rsidR="00000000" w:rsidDel="00000000" w:rsidP="00000000" w:rsidRDefault="00000000" w:rsidRPr="00000000" w14:paraId="0000009C">
            <w:pPr>
              <w:widowControl w:val="0"/>
              <w:rPr/>
            </w:pPr>
            <w:r w:rsidDel="00000000" w:rsidR="00000000" w:rsidRPr="00000000">
              <w:rPr>
                <w:rtl w:val="0"/>
              </w:rPr>
              <w:t xml:space="preserve">1</w:t>
            </w:r>
          </w:p>
        </w:tc>
        <w:tc>
          <w:tcPr/>
          <w:p w:rsidR="00000000" w:rsidDel="00000000" w:rsidP="00000000" w:rsidRDefault="00000000" w:rsidRPr="00000000" w14:paraId="0000009D">
            <w:pPr>
              <w:widowControl w:val="0"/>
              <w:rPr/>
            </w:pPr>
            <w:r w:rsidDel="00000000" w:rsidR="00000000" w:rsidRPr="00000000">
              <w:rPr>
                <w:rtl w:val="0"/>
              </w:rPr>
              <w:t xml:space="preserve">0</w:t>
            </w:r>
          </w:p>
        </w:tc>
        <w:tc>
          <w:tcPr/>
          <w:p w:rsidR="00000000" w:rsidDel="00000000" w:rsidP="00000000" w:rsidRDefault="00000000" w:rsidRPr="00000000" w14:paraId="0000009E">
            <w:pPr>
              <w:widowControl w:val="0"/>
              <w:rPr/>
            </w:pPr>
            <w:r w:rsidDel="00000000" w:rsidR="00000000" w:rsidRPr="00000000">
              <w:rPr>
                <w:rtl w:val="0"/>
              </w:rPr>
              <w:t xml:space="preserve">0</w:t>
            </w:r>
          </w:p>
        </w:tc>
        <w:tc>
          <w:tcPr/>
          <w:p w:rsidR="00000000" w:rsidDel="00000000" w:rsidP="00000000" w:rsidRDefault="00000000" w:rsidRPr="00000000" w14:paraId="0000009F">
            <w:pPr>
              <w:widowControl w:val="0"/>
              <w:rPr/>
            </w:pPr>
            <w:r w:rsidDel="00000000" w:rsidR="00000000" w:rsidRPr="00000000">
              <w:rPr>
                <w:rtl w:val="0"/>
              </w:rPr>
              <w:t xml:space="preserve">0</w:t>
            </w:r>
          </w:p>
        </w:tc>
        <w:tc>
          <w:tcPr/>
          <w:p w:rsidR="00000000" w:rsidDel="00000000" w:rsidP="00000000" w:rsidRDefault="00000000" w:rsidRPr="00000000" w14:paraId="000000A0">
            <w:pPr>
              <w:widowControl w:val="0"/>
              <w:rPr/>
            </w:pPr>
            <w:r w:rsidDel="00000000" w:rsidR="00000000" w:rsidRPr="00000000">
              <w:rPr>
                <w:rtl w:val="0"/>
              </w:rPr>
              <w:t xml:space="preserve">0</w:t>
            </w:r>
          </w:p>
        </w:tc>
      </w:tr>
      <w:tr>
        <w:tc>
          <w:tcPr/>
          <w:p w:rsidR="00000000" w:rsidDel="00000000" w:rsidP="00000000" w:rsidRDefault="00000000" w:rsidRPr="00000000" w14:paraId="000000A1">
            <w:pPr>
              <w:widowControl w:val="0"/>
              <w:rPr/>
            </w:pPr>
            <w:r w:rsidDel="00000000" w:rsidR="00000000" w:rsidRPr="00000000">
              <w:rPr>
                <w:rtl w:val="0"/>
              </w:rPr>
              <w:t xml:space="preserve">1</w:t>
            </w:r>
          </w:p>
        </w:tc>
        <w:tc>
          <w:tcPr/>
          <w:p w:rsidR="00000000" w:rsidDel="00000000" w:rsidP="00000000" w:rsidRDefault="00000000" w:rsidRPr="00000000" w14:paraId="000000A2">
            <w:pPr>
              <w:widowControl w:val="0"/>
              <w:rPr/>
            </w:pPr>
            <w:r w:rsidDel="00000000" w:rsidR="00000000" w:rsidRPr="00000000">
              <w:rPr>
                <w:rtl w:val="0"/>
              </w:rPr>
              <w:t xml:space="preserve">0</w:t>
            </w:r>
          </w:p>
        </w:tc>
        <w:tc>
          <w:tcPr/>
          <w:p w:rsidR="00000000" w:rsidDel="00000000" w:rsidP="00000000" w:rsidRDefault="00000000" w:rsidRPr="00000000" w14:paraId="000000A3">
            <w:pPr>
              <w:widowControl w:val="0"/>
              <w:rPr/>
            </w:pPr>
            <w:r w:rsidDel="00000000" w:rsidR="00000000" w:rsidRPr="00000000">
              <w:rPr>
                <w:rtl w:val="0"/>
              </w:rPr>
              <w:t xml:space="preserve">0</w:t>
            </w:r>
          </w:p>
        </w:tc>
        <w:tc>
          <w:tcPr/>
          <w:p w:rsidR="00000000" w:rsidDel="00000000" w:rsidP="00000000" w:rsidRDefault="00000000" w:rsidRPr="00000000" w14:paraId="000000A4">
            <w:pPr>
              <w:widowControl w:val="0"/>
              <w:rPr/>
            </w:pPr>
            <w:r w:rsidDel="00000000" w:rsidR="00000000" w:rsidRPr="00000000">
              <w:rPr>
                <w:rtl w:val="0"/>
              </w:rPr>
              <w:t xml:space="preserve">1</w:t>
            </w:r>
          </w:p>
        </w:tc>
        <w:tc>
          <w:tcPr/>
          <w:p w:rsidR="00000000" w:rsidDel="00000000" w:rsidP="00000000" w:rsidRDefault="00000000" w:rsidRPr="00000000" w14:paraId="000000A5">
            <w:pPr>
              <w:widowControl w:val="0"/>
              <w:rPr/>
            </w:pPr>
            <w:r w:rsidDel="00000000" w:rsidR="00000000" w:rsidRPr="00000000">
              <w:rPr>
                <w:rtl w:val="0"/>
              </w:rPr>
              <w:t xml:space="preserve">0</w:t>
            </w:r>
          </w:p>
        </w:tc>
      </w:tr>
      <w:tr>
        <w:tc>
          <w:tcPr/>
          <w:p w:rsidR="00000000" w:rsidDel="00000000" w:rsidP="00000000" w:rsidRDefault="00000000" w:rsidRPr="00000000" w14:paraId="000000A6">
            <w:pPr>
              <w:widowControl w:val="0"/>
              <w:rPr/>
            </w:pPr>
            <w:r w:rsidDel="00000000" w:rsidR="00000000" w:rsidRPr="00000000">
              <w:rPr>
                <w:rtl w:val="0"/>
              </w:rPr>
              <w:t xml:space="preserve">1</w:t>
            </w:r>
          </w:p>
        </w:tc>
        <w:tc>
          <w:tcPr/>
          <w:p w:rsidR="00000000" w:rsidDel="00000000" w:rsidP="00000000" w:rsidRDefault="00000000" w:rsidRPr="00000000" w14:paraId="000000A7">
            <w:pPr>
              <w:widowControl w:val="0"/>
              <w:rPr/>
            </w:pPr>
            <w:r w:rsidDel="00000000" w:rsidR="00000000" w:rsidRPr="00000000">
              <w:rPr>
                <w:rtl w:val="0"/>
              </w:rPr>
              <w:t xml:space="preserve">0</w:t>
            </w:r>
          </w:p>
        </w:tc>
        <w:tc>
          <w:tcPr/>
          <w:p w:rsidR="00000000" w:rsidDel="00000000" w:rsidP="00000000" w:rsidRDefault="00000000" w:rsidRPr="00000000" w14:paraId="000000A8">
            <w:pPr>
              <w:widowControl w:val="0"/>
              <w:rPr/>
            </w:pPr>
            <w:r w:rsidDel="00000000" w:rsidR="00000000" w:rsidRPr="00000000">
              <w:rPr>
                <w:rtl w:val="0"/>
              </w:rPr>
              <w:t xml:space="preserve">1</w:t>
            </w:r>
          </w:p>
        </w:tc>
        <w:tc>
          <w:tcPr/>
          <w:p w:rsidR="00000000" w:rsidDel="00000000" w:rsidP="00000000" w:rsidRDefault="00000000" w:rsidRPr="00000000" w14:paraId="000000A9">
            <w:pPr>
              <w:widowControl w:val="0"/>
              <w:rPr/>
            </w:pPr>
            <w:r w:rsidDel="00000000" w:rsidR="00000000" w:rsidRPr="00000000">
              <w:rPr>
                <w:rtl w:val="0"/>
              </w:rPr>
              <w:t xml:space="preserve">0</w:t>
            </w:r>
          </w:p>
        </w:tc>
        <w:tc>
          <w:tcPr/>
          <w:p w:rsidR="00000000" w:rsidDel="00000000" w:rsidP="00000000" w:rsidRDefault="00000000" w:rsidRPr="00000000" w14:paraId="000000AA">
            <w:pPr>
              <w:widowControl w:val="0"/>
              <w:rPr/>
            </w:pPr>
            <w:r w:rsidDel="00000000" w:rsidR="00000000" w:rsidRPr="00000000">
              <w:rPr>
                <w:rtl w:val="0"/>
              </w:rPr>
              <w:t xml:space="preserve">0</w:t>
            </w:r>
          </w:p>
        </w:tc>
      </w:tr>
      <w:tr>
        <w:tc>
          <w:tcPr/>
          <w:p w:rsidR="00000000" w:rsidDel="00000000" w:rsidP="00000000" w:rsidRDefault="00000000" w:rsidRPr="00000000" w14:paraId="000000AB">
            <w:pPr>
              <w:widowControl w:val="0"/>
              <w:rPr/>
            </w:pPr>
            <w:r w:rsidDel="00000000" w:rsidR="00000000" w:rsidRPr="00000000">
              <w:rPr>
                <w:rtl w:val="0"/>
              </w:rPr>
              <w:t xml:space="preserve">1</w:t>
            </w:r>
          </w:p>
        </w:tc>
        <w:tc>
          <w:tcPr/>
          <w:p w:rsidR="00000000" w:rsidDel="00000000" w:rsidP="00000000" w:rsidRDefault="00000000" w:rsidRPr="00000000" w14:paraId="000000AC">
            <w:pPr>
              <w:widowControl w:val="0"/>
              <w:rPr/>
            </w:pPr>
            <w:r w:rsidDel="00000000" w:rsidR="00000000" w:rsidRPr="00000000">
              <w:rPr>
                <w:rtl w:val="0"/>
              </w:rPr>
              <w:t xml:space="preserve">0</w:t>
            </w:r>
          </w:p>
        </w:tc>
        <w:tc>
          <w:tcPr/>
          <w:p w:rsidR="00000000" w:rsidDel="00000000" w:rsidP="00000000" w:rsidRDefault="00000000" w:rsidRPr="00000000" w14:paraId="000000AD">
            <w:pPr>
              <w:widowControl w:val="0"/>
              <w:rPr/>
            </w:pPr>
            <w:r w:rsidDel="00000000" w:rsidR="00000000" w:rsidRPr="00000000">
              <w:rPr>
                <w:rtl w:val="0"/>
              </w:rPr>
              <w:t xml:space="preserve">1</w:t>
            </w:r>
          </w:p>
        </w:tc>
        <w:tc>
          <w:tcPr/>
          <w:p w:rsidR="00000000" w:rsidDel="00000000" w:rsidP="00000000" w:rsidRDefault="00000000" w:rsidRPr="00000000" w14:paraId="000000AE">
            <w:pPr>
              <w:widowControl w:val="0"/>
              <w:rPr/>
            </w:pPr>
            <w:r w:rsidDel="00000000" w:rsidR="00000000" w:rsidRPr="00000000">
              <w:rPr>
                <w:rtl w:val="0"/>
              </w:rPr>
              <w:t xml:space="preserve">1</w:t>
            </w:r>
          </w:p>
        </w:tc>
        <w:tc>
          <w:tcPr/>
          <w:p w:rsidR="00000000" w:rsidDel="00000000" w:rsidP="00000000" w:rsidRDefault="00000000" w:rsidRPr="00000000" w14:paraId="000000AF">
            <w:pPr>
              <w:widowControl w:val="0"/>
              <w:rPr/>
            </w:pPr>
            <w:r w:rsidDel="00000000" w:rsidR="00000000" w:rsidRPr="00000000">
              <w:rPr>
                <w:rtl w:val="0"/>
              </w:rPr>
              <w:t xml:space="preserve">0</w:t>
            </w:r>
          </w:p>
        </w:tc>
      </w:tr>
      <w:tr>
        <w:tc>
          <w:tcPr/>
          <w:p w:rsidR="00000000" w:rsidDel="00000000" w:rsidP="00000000" w:rsidRDefault="00000000" w:rsidRPr="00000000" w14:paraId="000000B0">
            <w:pPr>
              <w:widowControl w:val="0"/>
              <w:rPr/>
            </w:pPr>
            <w:r w:rsidDel="00000000" w:rsidR="00000000" w:rsidRPr="00000000">
              <w:rPr>
                <w:rtl w:val="0"/>
              </w:rPr>
              <w:t xml:space="preserve">1</w:t>
            </w:r>
          </w:p>
        </w:tc>
        <w:tc>
          <w:tcPr/>
          <w:p w:rsidR="00000000" w:rsidDel="00000000" w:rsidP="00000000" w:rsidRDefault="00000000" w:rsidRPr="00000000" w14:paraId="000000B1">
            <w:pPr>
              <w:widowControl w:val="0"/>
              <w:rPr/>
            </w:pPr>
            <w:r w:rsidDel="00000000" w:rsidR="00000000" w:rsidRPr="00000000">
              <w:rPr>
                <w:rtl w:val="0"/>
              </w:rPr>
              <w:t xml:space="preserve">1</w:t>
            </w:r>
          </w:p>
        </w:tc>
        <w:tc>
          <w:tcPr/>
          <w:p w:rsidR="00000000" w:rsidDel="00000000" w:rsidP="00000000" w:rsidRDefault="00000000" w:rsidRPr="00000000" w14:paraId="000000B2">
            <w:pPr>
              <w:widowControl w:val="0"/>
              <w:rPr/>
            </w:pPr>
            <w:r w:rsidDel="00000000" w:rsidR="00000000" w:rsidRPr="00000000">
              <w:rPr>
                <w:rtl w:val="0"/>
              </w:rPr>
              <w:t xml:space="preserve">0</w:t>
            </w:r>
          </w:p>
        </w:tc>
        <w:tc>
          <w:tcPr/>
          <w:p w:rsidR="00000000" w:rsidDel="00000000" w:rsidP="00000000" w:rsidRDefault="00000000" w:rsidRPr="00000000" w14:paraId="000000B3">
            <w:pPr>
              <w:widowControl w:val="0"/>
              <w:rPr/>
            </w:pPr>
            <w:r w:rsidDel="00000000" w:rsidR="00000000" w:rsidRPr="00000000">
              <w:rPr>
                <w:rtl w:val="0"/>
              </w:rPr>
              <w:t xml:space="preserve">0</w:t>
            </w:r>
          </w:p>
        </w:tc>
        <w:tc>
          <w:tcPr/>
          <w:p w:rsidR="00000000" w:rsidDel="00000000" w:rsidP="00000000" w:rsidRDefault="00000000" w:rsidRPr="00000000" w14:paraId="000000B4">
            <w:pPr>
              <w:widowControl w:val="0"/>
              <w:rPr/>
            </w:pPr>
            <w:r w:rsidDel="00000000" w:rsidR="00000000" w:rsidRPr="00000000">
              <w:rPr>
                <w:rtl w:val="0"/>
              </w:rPr>
              <w:t xml:space="preserve">0</w:t>
            </w:r>
          </w:p>
        </w:tc>
      </w:tr>
      <w:tr>
        <w:tc>
          <w:tcPr/>
          <w:p w:rsidR="00000000" w:rsidDel="00000000" w:rsidP="00000000" w:rsidRDefault="00000000" w:rsidRPr="00000000" w14:paraId="000000B5">
            <w:pPr>
              <w:widowControl w:val="0"/>
              <w:rPr/>
            </w:pPr>
            <w:r w:rsidDel="00000000" w:rsidR="00000000" w:rsidRPr="00000000">
              <w:rPr>
                <w:rtl w:val="0"/>
              </w:rPr>
              <w:t xml:space="preserve">1</w:t>
            </w:r>
          </w:p>
        </w:tc>
        <w:tc>
          <w:tcPr/>
          <w:p w:rsidR="00000000" w:rsidDel="00000000" w:rsidP="00000000" w:rsidRDefault="00000000" w:rsidRPr="00000000" w14:paraId="000000B6">
            <w:pPr>
              <w:widowControl w:val="0"/>
              <w:rPr/>
            </w:pPr>
            <w:r w:rsidDel="00000000" w:rsidR="00000000" w:rsidRPr="00000000">
              <w:rPr>
                <w:rtl w:val="0"/>
              </w:rPr>
              <w:t xml:space="preserve">1</w:t>
            </w:r>
          </w:p>
        </w:tc>
        <w:tc>
          <w:tcPr/>
          <w:p w:rsidR="00000000" w:rsidDel="00000000" w:rsidP="00000000" w:rsidRDefault="00000000" w:rsidRPr="00000000" w14:paraId="000000B7">
            <w:pPr>
              <w:widowControl w:val="0"/>
              <w:rPr/>
            </w:pPr>
            <w:r w:rsidDel="00000000" w:rsidR="00000000" w:rsidRPr="00000000">
              <w:rPr>
                <w:rtl w:val="0"/>
              </w:rPr>
              <w:t xml:space="preserve">0</w:t>
            </w:r>
          </w:p>
        </w:tc>
        <w:tc>
          <w:tcPr/>
          <w:p w:rsidR="00000000" w:rsidDel="00000000" w:rsidP="00000000" w:rsidRDefault="00000000" w:rsidRPr="00000000" w14:paraId="000000B8">
            <w:pPr>
              <w:widowControl w:val="0"/>
              <w:rPr/>
            </w:pPr>
            <w:r w:rsidDel="00000000" w:rsidR="00000000" w:rsidRPr="00000000">
              <w:rPr>
                <w:rtl w:val="0"/>
              </w:rPr>
              <w:t xml:space="preserve">1</w:t>
            </w:r>
          </w:p>
        </w:tc>
        <w:tc>
          <w:tcPr/>
          <w:p w:rsidR="00000000" w:rsidDel="00000000" w:rsidP="00000000" w:rsidRDefault="00000000" w:rsidRPr="00000000" w14:paraId="000000B9">
            <w:pPr>
              <w:widowControl w:val="0"/>
              <w:rPr/>
            </w:pPr>
            <w:r w:rsidDel="00000000" w:rsidR="00000000" w:rsidRPr="00000000">
              <w:rPr>
                <w:rtl w:val="0"/>
              </w:rPr>
              <w:t xml:space="preserve">0</w:t>
            </w:r>
          </w:p>
        </w:tc>
      </w:tr>
      <w:tr>
        <w:tc>
          <w:tcPr/>
          <w:p w:rsidR="00000000" w:rsidDel="00000000" w:rsidP="00000000" w:rsidRDefault="00000000" w:rsidRPr="00000000" w14:paraId="000000BA">
            <w:pPr>
              <w:widowControl w:val="0"/>
              <w:rPr/>
            </w:pPr>
            <w:r w:rsidDel="00000000" w:rsidR="00000000" w:rsidRPr="00000000">
              <w:rPr>
                <w:rtl w:val="0"/>
              </w:rPr>
              <w:t xml:space="preserve">1</w:t>
            </w:r>
          </w:p>
        </w:tc>
        <w:tc>
          <w:tcPr/>
          <w:p w:rsidR="00000000" w:rsidDel="00000000" w:rsidP="00000000" w:rsidRDefault="00000000" w:rsidRPr="00000000" w14:paraId="000000BB">
            <w:pPr>
              <w:widowControl w:val="0"/>
              <w:rPr/>
            </w:pPr>
            <w:r w:rsidDel="00000000" w:rsidR="00000000" w:rsidRPr="00000000">
              <w:rPr>
                <w:rtl w:val="0"/>
              </w:rPr>
              <w:t xml:space="preserve">1</w:t>
            </w:r>
          </w:p>
        </w:tc>
        <w:tc>
          <w:tcPr/>
          <w:p w:rsidR="00000000" w:rsidDel="00000000" w:rsidP="00000000" w:rsidRDefault="00000000" w:rsidRPr="00000000" w14:paraId="000000BC">
            <w:pPr>
              <w:widowControl w:val="0"/>
              <w:rPr/>
            </w:pPr>
            <w:r w:rsidDel="00000000" w:rsidR="00000000" w:rsidRPr="00000000">
              <w:rPr>
                <w:rtl w:val="0"/>
              </w:rPr>
              <w:t xml:space="preserve">1</w:t>
            </w:r>
          </w:p>
        </w:tc>
        <w:tc>
          <w:tcPr/>
          <w:p w:rsidR="00000000" w:rsidDel="00000000" w:rsidP="00000000" w:rsidRDefault="00000000" w:rsidRPr="00000000" w14:paraId="000000BD">
            <w:pPr>
              <w:widowControl w:val="0"/>
              <w:rPr/>
            </w:pPr>
            <w:r w:rsidDel="00000000" w:rsidR="00000000" w:rsidRPr="00000000">
              <w:rPr>
                <w:rtl w:val="0"/>
              </w:rPr>
              <w:t xml:space="preserve">0</w:t>
            </w:r>
          </w:p>
        </w:tc>
        <w:tc>
          <w:tcPr/>
          <w:p w:rsidR="00000000" w:rsidDel="00000000" w:rsidP="00000000" w:rsidRDefault="00000000" w:rsidRPr="00000000" w14:paraId="000000BE">
            <w:pPr>
              <w:widowControl w:val="0"/>
              <w:rPr/>
            </w:pPr>
            <w:r w:rsidDel="00000000" w:rsidR="00000000" w:rsidRPr="00000000">
              <w:rPr>
                <w:rtl w:val="0"/>
              </w:rPr>
              <w:t xml:space="preserve">0</w:t>
            </w:r>
          </w:p>
        </w:tc>
      </w:tr>
      <w:tr>
        <w:tc>
          <w:tcPr/>
          <w:p w:rsidR="00000000" w:rsidDel="00000000" w:rsidP="00000000" w:rsidRDefault="00000000" w:rsidRPr="00000000" w14:paraId="000000BF">
            <w:pPr>
              <w:widowControl w:val="0"/>
              <w:rPr/>
            </w:pPr>
            <w:r w:rsidDel="00000000" w:rsidR="00000000" w:rsidRPr="00000000">
              <w:rPr>
                <w:rtl w:val="0"/>
              </w:rPr>
              <w:t xml:space="preserve">1</w:t>
            </w:r>
          </w:p>
        </w:tc>
        <w:tc>
          <w:tcPr/>
          <w:p w:rsidR="00000000" w:rsidDel="00000000" w:rsidP="00000000" w:rsidRDefault="00000000" w:rsidRPr="00000000" w14:paraId="000000C0">
            <w:pPr>
              <w:widowControl w:val="0"/>
              <w:rPr/>
            </w:pPr>
            <w:r w:rsidDel="00000000" w:rsidR="00000000" w:rsidRPr="00000000">
              <w:rPr>
                <w:rtl w:val="0"/>
              </w:rPr>
              <w:t xml:space="preserve">1</w:t>
            </w:r>
          </w:p>
        </w:tc>
        <w:tc>
          <w:tcPr/>
          <w:p w:rsidR="00000000" w:rsidDel="00000000" w:rsidP="00000000" w:rsidRDefault="00000000" w:rsidRPr="00000000" w14:paraId="000000C1">
            <w:pPr>
              <w:widowControl w:val="0"/>
              <w:rPr/>
            </w:pPr>
            <w:r w:rsidDel="00000000" w:rsidR="00000000" w:rsidRPr="00000000">
              <w:rPr>
                <w:rtl w:val="0"/>
              </w:rPr>
              <w:t xml:space="preserve">1</w:t>
            </w:r>
          </w:p>
        </w:tc>
        <w:tc>
          <w:tcPr/>
          <w:p w:rsidR="00000000" w:rsidDel="00000000" w:rsidP="00000000" w:rsidRDefault="00000000" w:rsidRPr="00000000" w14:paraId="000000C2">
            <w:pPr>
              <w:widowControl w:val="0"/>
              <w:rPr/>
            </w:pPr>
            <w:r w:rsidDel="00000000" w:rsidR="00000000" w:rsidRPr="00000000">
              <w:rPr>
                <w:rtl w:val="0"/>
              </w:rPr>
              <w:t xml:space="preserve">1</w:t>
            </w:r>
          </w:p>
        </w:tc>
        <w:tc>
          <w:tcPr/>
          <w:p w:rsidR="00000000" w:rsidDel="00000000" w:rsidP="00000000" w:rsidRDefault="00000000" w:rsidRPr="00000000" w14:paraId="000000C3">
            <w:pPr>
              <w:widowControl w:val="0"/>
              <w:rPr/>
            </w:pPr>
            <w:r w:rsidDel="00000000" w:rsidR="00000000" w:rsidRPr="00000000">
              <w:rPr>
                <w:rtl w:val="0"/>
              </w:rPr>
              <w:t xml:space="preserve">0</w:t>
            </w:r>
          </w:p>
        </w:tc>
      </w:tr>
    </w:tbl>
    <w:bookmarkStart w:colFirst="0" w:colLast="0" w:name="2s8eyo1" w:id="8"/>
    <w:bookmarkEnd w:id="8"/>
    <w:bookmarkStart w:colFirst="0" w:colLast="0" w:name="4d34og8" w:id="9"/>
    <w:bookmarkEnd w:id="9"/>
    <w:p w:rsidR="00000000" w:rsidDel="00000000" w:rsidP="00000000" w:rsidRDefault="00000000" w:rsidRPr="00000000" w14:paraId="000000C4">
      <w:pPr>
        <w:widowControl w:val="0"/>
        <w:rPr>
          <w:i w:val="1"/>
        </w:rPr>
      </w:pPr>
      <w:r w:rsidDel="00000000" w:rsidR="00000000" w:rsidRPr="00000000">
        <w:rPr>
          <w:i w:val="1"/>
          <w:rtl w:val="0"/>
        </w:rPr>
        <w:t xml:space="preserve">Table 2: Truth table for the diagram</w:t>
      </w:r>
    </w:p>
    <w:p w:rsidR="00000000" w:rsidDel="00000000" w:rsidP="00000000" w:rsidRDefault="00000000" w:rsidRPr="00000000" w14:paraId="000000C5">
      <w:pPr>
        <w:widowControl w:val="0"/>
        <w:rPr>
          <w:i w:val="1"/>
        </w:rPr>
      </w:pPr>
      <w:r w:rsidDel="00000000" w:rsidR="00000000" w:rsidRPr="00000000">
        <w:rPr>
          <w:rtl w:val="0"/>
        </w:rPr>
      </w:r>
    </w:p>
    <w:p w:rsidR="00000000" w:rsidDel="00000000" w:rsidP="00000000" w:rsidRDefault="00000000" w:rsidRPr="00000000" w14:paraId="000000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Discussion of used components: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widowControl w:val="0"/>
        <w:rPr>
          <w:del w:author="Inori xu" w:id="4" w:date="2018-09-23T22:21:00Z"/>
          <w:color w:val="000000"/>
          <w:sz w:val="20"/>
          <w:szCs w:val="20"/>
          <w:rPrChange w:author="Inori xu" w:id="5" w:date="2018-09-23T22:25:00Z">
            <w:rPr>
              <w:sz w:val="20"/>
              <w:szCs w:val="20"/>
            </w:rPr>
          </w:rPrChange>
        </w:rPr>
      </w:pPr>
      <w:del w:author="Inori xu" w:id="4" w:date="2018-09-23T22:21:00Z">
        <w:r w:rsidDel="00000000" w:rsidR="00000000" w:rsidRPr="00000000">
          <w:rPr>
            <w:color w:val="000000"/>
            <w:sz w:val="20"/>
            <w:szCs w:val="20"/>
            <w:rtl w:val="0"/>
            <w:rPrChange w:author="Inori xu" w:id="5" w:date="2018-09-23T22:25:00Z">
              <w:rPr>
                <w:sz w:val="20"/>
                <w:szCs w:val="20"/>
              </w:rPr>
            </w:rPrChange>
          </w:rPr>
          <w:delText xml:space="preserve">Explain each component and its implementation and give the circuit diagram.</w:delText>
        </w:r>
      </w:del>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del w:author="Inori xu" w:id="4" w:date="2018-09-23T22:21:00Z"/>
          <w:rFonts w:ascii="Calibri" w:cs="Calibri" w:eastAsia="Calibri" w:hAnsi="Calibri"/>
          <w:b w:val="0"/>
          <w:i w:val="0"/>
          <w:smallCaps w:val="0"/>
          <w:strike w:val="0"/>
          <w:color w:val="000000"/>
          <w:sz w:val="20"/>
          <w:szCs w:val="20"/>
          <w:u w:val="none"/>
          <w:shd w:fill="auto" w:val="clear"/>
          <w:vertAlign w:val="baseline"/>
        </w:rPr>
      </w:pPr>
      <w:del w:author="Inori xu" w:id="4" w:date="2018-09-23T22:21:00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delText xml:space="preserve">During the lab designing part, Nor, And and Nand were used to construct the circuit. </w:delText>
        </w:r>
      </w:del>
    </w:p>
    <w:p w:rsidR="00000000" w:rsidDel="00000000" w:rsidP="00000000" w:rsidRDefault="00000000" w:rsidRPr="00000000" w14:paraId="000000C9">
      <w:pPr>
        <w:shd w:fill="ffffff" w:val="clear"/>
        <w:spacing w:after="150" w:lineRule="auto"/>
        <w:rPr>
          <w:del w:author="Inori xu" w:id="21" w:date="2018-09-23T22:22:00Z"/>
          <w:shd w:fill="auto" w:val="clear"/>
          <w:rPrChange w:author="Inori xu" w:id="22" w:date="2018-09-23T22:22:00Z">
            <w:rPr>
              <w:color w:val="000000"/>
              <w:sz w:val="20"/>
              <w:szCs w:val="20"/>
            </w:rPr>
          </w:rPrChange>
        </w:rPr>
        <w:pPrChange w:author="Inori xu" w:id="0" w:date="2018-09-23T22:22:00Z">
          <w:pPr>
            <w:widowControl w:val="0"/>
          </w:pPr>
        </w:pPrChange>
      </w:pPr>
      <w:r w:rsidDel="00000000" w:rsidR="00000000" w:rsidRPr="00000000">
        <w:rPr>
          <w:color w:val="000000"/>
          <w:sz w:val="20"/>
          <w:szCs w:val="20"/>
          <w:rtl w:val="0"/>
          <w:rPrChange w:author="Inori xu" w:id="6" w:date="2018-09-23T22:25:00Z">
            <w:rPr>
              <w:color w:val="000000"/>
            </w:rPr>
          </w:rPrChange>
        </w:rPr>
        <w:t xml:space="preserve">The inclusive NOR (Not – OR) gate has an output that is normally at logic level “1” and only goes “LOW” to logic level “0” when </w:t>
      </w:r>
      <w:r w:rsidDel="00000000" w:rsidR="00000000" w:rsidRPr="00000000">
        <w:rPr>
          <w:color w:val="000000"/>
          <w:sz w:val="20"/>
          <w:szCs w:val="20"/>
          <w:rtl w:val="0"/>
          <w:rPrChange w:author="Inori xu" w:id="7" w:date="2018-09-23T22:25:00Z">
            <w:rPr>
              <w:b w:val="1"/>
              <w:color w:val="000000"/>
            </w:rPr>
          </w:rPrChange>
        </w:rPr>
        <w:t xml:space="preserve">ANY</w:t>
      </w:r>
      <w:r w:rsidDel="00000000" w:rsidR="00000000" w:rsidRPr="00000000">
        <w:rPr>
          <w:color w:val="000000"/>
          <w:sz w:val="20"/>
          <w:szCs w:val="20"/>
          <w:rtl w:val="0"/>
          <w:rPrChange w:author="Inori xu" w:id="8" w:date="2018-09-23T22:25:00Z">
            <w:rPr>
              <w:color w:val="000000"/>
            </w:rPr>
          </w:rPrChange>
        </w:rPr>
        <w:t xml:space="preserve"> of its inputs are at logic level “1”. The </w:t>
      </w:r>
      <w:r w:rsidDel="00000000" w:rsidR="00000000" w:rsidRPr="00000000">
        <w:rPr>
          <w:color w:val="000000"/>
          <w:sz w:val="20"/>
          <w:szCs w:val="20"/>
          <w:rtl w:val="0"/>
          <w:rPrChange w:author="Inori xu" w:id="9" w:date="2018-09-23T22:25:00Z">
            <w:rPr>
              <w:b w:val="1"/>
              <w:color w:val="000000"/>
            </w:rPr>
          </w:rPrChange>
        </w:rPr>
        <w:t xml:space="preserve">Logic NOR Gate</w:t>
      </w:r>
      <w:r w:rsidDel="00000000" w:rsidR="00000000" w:rsidRPr="00000000">
        <w:rPr>
          <w:color w:val="000000"/>
          <w:sz w:val="20"/>
          <w:szCs w:val="20"/>
          <w:rtl w:val="0"/>
          <w:rPrChange w:author="Inori xu" w:id="10" w:date="2018-09-23T22:25:00Z">
            <w:rPr>
              <w:color w:val="000000"/>
            </w:rPr>
          </w:rPrChange>
        </w:rPr>
        <w:t xml:space="preserve"> is the reverse or “</w:t>
      </w:r>
      <w:r w:rsidDel="00000000" w:rsidR="00000000" w:rsidRPr="00000000">
        <w:rPr>
          <w:i w:val="1"/>
          <w:color w:val="000000"/>
          <w:sz w:val="20"/>
          <w:szCs w:val="20"/>
          <w:rtl w:val="0"/>
          <w:rPrChange w:author="Inori xu" w:id="10" w:date="2018-09-23T22:25:00Z">
            <w:rPr>
              <w:i w:val="1"/>
              <w:color w:val="000000"/>
            </w:rPr>
          </w:rPrChange>
        </w:rPr>
        <w:t xml:space="preserve">Complementary</w:t>
      </w:r>
      <w:r w:rsidDel="00000000" w:rsidR="00000000" w:rsidRPr="00000000">
        <w:rPr>
          <w:color w:val="000000"/>
          <w:sz w:val="20"/>
          <w:szCs w:val="20"/>
          <w:rtl w:val="0"/>
          <w:rPrChange w:author="Inori xu" w:id="10" w:date="2018-09-23T22:25:00Z">
            <w:rPr>
              <w:color w:val="000000"/>
            </w:rPr>
          </w:rPrChange>
        </w:rPr>
        <w:t xml:space="preserve">” form of the inclusive OR gate.</w:t>
      </w:r>
      <w:r w:rsidDel="00000000" w:rsidR="00000000" w:rsidRPr="00000000">
        <w:rPr>
          <w:color w:val="000000"/>
          <w:sz w:val="20"/>
          <w:szCs w:val="20"/>
          <w:highlight w:val="white"/>
          <w:rtl w:val="0"/>
          <w:rPrChange w:author="Inori xu" w:id="11" w:date="2018-09-23T22:25:00Z">
            <w:rPr>
              <w:color w:val="414042"/>
              <w:sz w:val="27"/>
              <w:szCs w:val="27"/>
              <w:highlight w:val="white"/>
            </w:rPr>
          </w:rPrChange>
        </w:rPr>
        <w:t xml:space="preserve"> </w:t>
      </w:r>
      <w:r w:rsidDel="00000000" w:rsidR="00000000" w:rsidRPr="00000000">
        <w:rPr>
          <w:color w:val="000000"/>
          <w:sz w:val="20"/>
          <w:szCs w:val="20"/>
          <w:highlight w:val="white"/>
          <w:rtl w:val="0"/>
          <w:rPrChange w:author="Inori xu" w:id="11" w:date="2018-09-23T22:25:00Z">
            <w:rPr>
              <w:color w:val="414042"/>
              <w:highlight w:val="white"/>
            </w:rPr>
          </w:rPrChange>
        </w:rPr>
        <w:t xml:space="preserve">The output state of a “Logic AND Gate” only returns “LOW” again when </w:t>
      </w:r>
      <w:r w:rsidDel="00000000" w:rsidR="00000000" w:rsidRPr="00000000">
        <w:rPr>
          <w:color w:val="000000"/>
          <w:sz w:val="20"/>
          <w:szCs w:val="20"/>
          <w:rtl w:val="0"/>
          <w:rPrChange w:author="Inori xu" w:id="12" w:date="2018-09-23T22:25:00Z">
            <w:rPr>
              <w:b w:val="1"/>
              <w:color w:val="414042"/>
            </w:rPr>
          </w:rPrChange>
        </w:rPr>
        <w:t xml:space="preserve">ANY</w:t>
      </w:r>
      <w:r w:rsidDel="00000000" w:rsidR="00000000" w:rsidRPr="00000000">
        <w:rPr>
          <w:color w:val="000000"/>
          <w:sz w:val="20"/>
          <w:szCs w:val="20"/>
          <w:highlight w:val="white"/>
          <w:rtl w:val="0"/>
          <w:rPrChange w:author="Inori xu" w:id="13" w:date="2018-09-23T22:25:00Z">
            <w:rPr>
              <w:color w:val="414042"/>
              <w:highlight w:val="white"/>
            </w:rPr>
          </w:rPrChange>
        </w:rPr>
        <w:t xml:space="preserve"> of its inputs are at a logic level “0”. In other </w:t>
      </w:r>
      <w:del w:author="Inori xu" w:id="14" w:date="2018-09-23T22:22:00Z">
        <w:r w:rsidDel="00000000" w:rsidR="00000000" w:rsidRPr="00000000">
          <w:rPr>
            <w:color w:val="000000"/>
            <w:sz w:val="20"/>
            <w:szCs w:val="20"/>
            <w:highlight w:val="white"/>
            <w:rtl w:val="0"/>
            <w:rPrChange w:author="Inori xu" w:id="13" w:date="2018-09-23T22:25:00Z">
              <w:rPr>
                <w:color w:val="414042"/>
                <w:highlight w:val="white"/>
              </w:rPr>
            </w:rPrChange>
          </w:rPr>
          <w:delText xml:space="preserve">words</w:delText>
        </w:r>
      </w:del>
      <w:ins w:author="Inori xu" w:id="14" w:date="2018-09-23T22:22:00Z">
        <w:r w:rsidDel="00000000" w:rsidR="00000000" w:rsidRPr="00000000">
          <w:rPr>
            <w:color w:val="000000"/>
            <w:sz w:val="20"/>
            <w:szCs w:val="20"/>
            <w:highlight w:val="white"/>
            <w:rtl w:val="0"/>
          </w:rPr>
          <w:t xml:space="preserve">words,</w:t>
        </w:r>
      </w:ins>
      <w:r w:rsidDel="00000000" w:rsidR="00000000" w:rsidRPr="00000000">
        <w:rPr>
          <w:color w:val="000000"/>
          <w:sz w:val="20"/>
          <w:szCs w:val="20"/>
          <w:highlight w:val="white"/>
          <w:rtl w:val="0"/>
          <w:rPrChange w:author="Inori xu" w:id="15" w:date="2018-09-23T22:25:00Z">
            <w:rPr>
              <w:color w:val="414042"/>
              <w:highlight w:val="white"/>
            </w:rPr>
          </w:rPrChange>
        </w:rPr>
        <w:t xml:space="preserve"> for a logic AND gate, any LOW input will give a LOW output. </w:t>
      </w:r>
      <w:r w:rsidDel="00000000" w:rsidR="00000000" w:rsidRPr="00000000">
        <w:rPr>
          <w:color w:val="000000"/>
          <w:sz w:val="20"/>
          <w:szCs w:val="20"/>
          <w:rtl w:val="0"/>
          <w:rPrChange w:author="Inori xu" w:id="15" w:date="2018-09-23T22:25:00Z">
            <w:rPr>
              <w:color w:val="414042"/>
            </w:rPr>
          </w:rPrChange>
        </w:rPr>
        <w:t xml:space="preserve">The NAND (Not – AND) gate has an output that is normally at logic level “1” and only goes “LOW” to logic level “0” when </w:t>
      </w:r>
      <w:r w:rsidDel="00000000" w:rsidR="00000000" w:rsidRPr="00000000">
        <w:rPr>
          <w:color w:val="000000"/>
          <w:sz w:val="20"/>
          <w:szCs w:val="20"/>
          <w:rtl w:val="0"/>
          <w:rPrChange w:author="Inori xu" w:id="16" w:date="2018-09-23T22:25:00Z">
            <w:rPr>
              <w:b w:val="1"/>
              <w:color w:val="414042"/>
            </w:rPr>
          </w:rPrChange>
        </w:rPr>
        <w:t xml:space="preserve">ALL</w:t>
      </w:r>
      <w:r w:rsidDel="00000000" w:rsidR="00000000" w:rsidRPr="00000000">
        <w:rPr>
          <w:color w:val="000000"/>
          <w:sz w:val="20"/>
          <w:szCs w:val="20"/>
          <w:rtl w:val="0"/>
          <w:rPrChange w:author="Inori xu" w:id="17" w:date="2018-09-23T22:25:00Z">
            <w:rPr>
              <w:color w:val="414042"/>
            </w:rPr>
          </w:rPrChange>
        </w:rPr>
        <w:t xml:space="preserve"> of its inputs are at logic level “1”. The </w:t>
      </w:r>
      <w:r w:rsidDel="00000000" w:rsidR="00000000" w:rsidRPr="00000000">
        <w:rPr>
          <w:color w:val="000000"/>
          <w:sz w:val="20"/>
          <w:szCs w:val="20"/>
          <w:rtl w:val="0"/>
          <w:rPrChange w:author="Inori xu" w:id="18" w:date="2018-09-23T22:25:00Z">
            <w:rPr>
              <w:b w:val="1"/>
              <w:color w:val="414042"/>
            </w:rPr>
          </w:rPrChange>
        </w:rPr>
        <w:t xml:space="preserve">Logic NAND Gate</w:t>
      </w:r>
      <w:ins w:author="Inori xu" w:id="19" w:date="2018-09-23T22:22:00Z">
        <w:r w:rsidDel="00000000" w:rsidR="00000000" w:rsidRPr="00000000">
          <w:rPr>
            <w:color w:val="000000"/>
            <w:sz w:val="20"/>
            <w:szCs w:val="20"/>
            <w:rtl w:val="0"/>
          </w:rPr>
          <w:t xml:space="preserve"> </w:t>
        </w:r>
      </w:ins>
      <w:r w:rsidDel="00000000" w:rsidR="00000000" w:rsidRPr="00000000">
        <w:rPr>
          <w:color w:val="000000"/>
          <w:sz w:val="20"/>
          <w:szCs w:val="20"/>
          <w:rtl w:val="0"/>
          <w:rPrChange w:author="Inori xu" w:id="20" w:date="2018-09-23T22:25:00Z">
            <w:rPr>
              <w:color w:val="414042"/>
            </w:rPr>
          </w:rPrChange>
        </w:rPr>
        <w:t xml:space="preserve">is the reverse or “</w:t>
      </w:r>
      <w:r w:rsidDel="00000000" w:rsidR="00000000" w:rsidRPr="00000000">
        <w:rPr>
          <w:i w:val="1"/>
          <w:color w:val="000000"/>
          <w:sz w:val="20"/>
          <w:szCs w:val="20"/>
          <w:rtl w:val="0"/>
          <w:rPrChange w:author="Inori xu" w:id="20" w:date="2018-09-23T22:25:00Z">
            <w:rPr>
              <w:i w:val="1"/>
              <w:color w:val="414042"/>
            </w:rPr>
          </w:rPrChange>
        </w:rPr>
        <w:t xml:space="preserve">Complementary</w:t>
      </w:r>
      <w:r w:rsidDel="00000000" w:rsidR="00000000" w:rsidRPr="00000000">
        <w:rPr>
          <w:color w:val="000000"/>
          <w:sz w:val="20"/>
          <w:szCs w:val="20"/>
          <w:rtl w:val="0"/>
          <w:rPrChange w:author="Inori xu" w:id="20" w:date="2018-09-23T22:25:00Z">
            <w:rPr>
              <w:color w:val="414042"/>
            </w:rPr>
          </w:rPrChange>
        </w:rPr>
        <w:t xml:space="preserve">” form of the AND gate discussed previously. Logic diagrams are shown below.</w:t>
      </w:r>
      <w:del w:author="Inori xu" w:id="21" w:date="2018-09-23T22:22:00Z">
        <w:r w:rsidDel="00000000" w:rsidR="00000000" w:rsidRPr="00000000">
          <w:rPr>
            <w:rtl w:val="0"/>
          </w:rPr>
        </w:r>
      </w:del>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ins w:author="Inori xu" w:id="21" w:date="2018-09-23T22:22:00Z"/>
          <w:rFonts w:ascii="Calibri" w:cs="Calibri" w:eastAsia="Calibri" w:hAnsi="Calibri"/>
          <w:b w:val="0"/>
          <w:i w:val="0"/>
          <w:smallCaps w:val="0"/>
          <w:strike w:val="0"/>
          <w:color w:val="000000"/>
          <w:sz w:val="20"/>
          <w:szCs w:val="20"/>
          <w:u w:val="none"/>
          <w:shd w:fill="auto" w:val="clear"/>
          <w:vertAlign w:val="baseline"/>
          <w:rPrChange w:author="Inori xu" w:id="23" w:date="2018-09-23T22:25:00Z">
            <w:rPr>
              <w:rFonts w:ascii="Calibri" w:cs="Calibri" w:eastAsia="Calibri" w:hAnsi="Calibri"/>
              <w:b w:val="0"/>
              <w:i w:val="0"/>
              <w:smallCaps w:val="0"/>
              <w:strike w:val="0"/>
              <w:color w:val="414042"/>
              <w:sz w:val="24"/>
              <w:szCs w:val="24"/>
              <w:u w:val="none"/>
              <w:shd w:fill="auto" w:val="clear"/>
              <w:vertAlign w:val="baseline"/>
            </w:rPr>
          </w:rPrChange>
        </w:rPr>
      </w:pPr>
      <w:ins w:author="Inori xu" w:id="21" w:date="2018-09-23T22:22:00Z">
        <w:r w:rsidDel="00000000" w:rsidR="00000000" w:rsidRPr="00000000">
          <w:rPr>
            <w:rtl w:val="0"/>
          </w:rPr>
        </w:r>
      </w:ins>
    </w:p>
    <w:p w:rsidR="00000000" w:rsidDel="00000000" w:rsidP="00000000" w:rsidRDefault="00000000" w:rsidRPr="00000000" w14:paraId="000000CB">
      <w:pPr>
        <w:rPr>
          <w:del w:author="Inori xu" w:id="24" w:date="2018-09-23T22:22:00Z"/>
          <w:color w:val="000000"/>
          <w:sz w:val="20"/>
          <w:szCs w:val="20"/>
          <w:rPrChange w:author="Inori xu" w:id="23" w:date="2018-09-23T22:25:00Z">
            <w:rPr/>
          </w:rPrChange>
        </w:rPr>
      </w:pPr>
      <w:del w:author="Inori xu" w:id="24" w:date="2018-09-23T22:22:00Z">
        <w:r w:rsidDel="00000000" w:rsidR="00000000" w:rsidRPr="00000000">
          <w:rPr>
            <w:rtl w:val="0"/>
          </w:rPr>
        </w:r>
      </w:del>
    </w:p>
    <w:p w:rsidR="00000000" w:rsidDel="00000000" w:rsidP="00000000" w:rsidRDefault="00000000" w:rsidRPr="00000000" w14:paraId="000000CC">
      <w:pPr>
        <w:rPr>
          <w:del w:author="Inori xu" w:id="24" w:date="2018-09-23T22:22:00Z"/>
        </w:rPr>
      </w:pPr>
      <w:del w:author="Inori xu" w:id="24" w:date="2018-09-23T22:22:00Z">
        <w:r w:rsidDel="00000000" w:rsidR="00000000" w:rsidRPr="00000000">
          <w:rPr>
            <w:rtl w:val="0"/>
          </w:rPr>
        </w:r>
      </w:del>
    </w:p>
    <w:p w:rsidR="00000000" w:rsidDel="00000000" w:rsidP="00000000" w:rsidRDefault="00000000" w:rsidRPr="00000000" w14:paraId="000000CD">
      <w:pPr>
        <w:rPr>
          <w:del w:author="Inori xu" w:id="24" w:date="2018-09-23T22:22:00Z"/>
          <w:color w:val="000000"/>
        </w:rPr>
      </w:pPr>
      <w:del w:author="Inori xu" w:id="24" w:date="2018-09-23T22:22:00Z">
        <w:r w:rsidDel="00000000" w:rsidR="00000000" w:rsidRPr="00000000">
          <w:rPr>
            <w:rtl w:val="0"/>
          </w:rPr>
        </w:r>
      </w:del>
    </w:p>
    <w:p w:rsidR="00000000" w:rsidDel="00000000" w:rsidP="00000000" w:rsidRDefault="00000000" w:rsidRPr="00000000" w14:paraId="000000CE">
      <w:pPr>
        <w:widowControl w:val="0"/>
        <w:rPr>
          <w:del w:author="Inori xu" w:id="24" w:date="2018-09-23T22:22:00Z"/>
          <w:sz w:val="20"/>
          <w:szCs w:val="20"/>
        </w:rPr>
      </w:pPr>
      <w:del w:author="Inori xu" w:id="24" w:date="2018-09-23T22:22:00Z">
        <w:r w:rsidDel="00000000" w:rsidR="00000000" w:rsidRPr="00000000">
          <w:rPr>
            <w:rtl w:val="0"/>
          </w:rPr>
        </w:r>
      </w:del>
    </w:p>
    <w:p w:rsidR="00000000" w:rsidDel="00000000" w:rsidP="00000000" w:rsidRDefault="00000000" w:rsidRPr="00000000" w14:paraId="000000CF">
      <w:pPr>
        <w:keepNext w:val="0"/>
        <w:keepLines w:val="0"/>
        <w:widowControl w:val="1"/>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Change w:author="Inori xu" w:id="28" w:date="2018-09-23T22:22:00Z">
            <w:rPr/>
          </w:rPrChange>
        </w:rPr>
        <w:pPrChange w:author="Inori xu" w:id="0" w:date="2018-09-23T22:22:00Z">
          <w:pPr>
            <w:widowControl w:val="0"/>
          </w:pPr>
        </w:pPrChange>
      </w:pPr>
      <w:r w:rsidDel="00000000" w:rsidR="00000000" w:rsidRPr="00000000">
        <w:rPr>
          <w:rFonts w:ascii="Calibri" w:cs="Calibri" w:eastAsia="Calibri" w:hAnsi="Calibri"/>
          <w:b w:val="1"/>
          <w:u w:val="single"/>
          <w:rtl w:val="0"/>
          <w:rPrChange w:author="Inori xu" w:id="25" w:date="2018-09-23T22:25:00Z">
            <w:rPr>
              <w:b w:val="1"/>
              <w:u w:val="single"/>
            </w:rPr>
          </w:rPrChange>
        </w:rPr>
        <w:t xml:space="preserve">3. Discussion of actual solution:</w:t>
      </w:r>
      <w:r w:rsidDel="00000000" w:rsidR="00000000" w:rsidRPr="00000000">
        <w:rPr>
          <w:rFonts w:ascii="Calibri" w:cs="Calibri" w:eastAsia="Calibri" w:hAnsi="Calibri"/>
          <w:rtl w:val="0"/>
          <w:rPrChange w:author="Inori xu" w:id="25" w:date="2018-09-23T22:25:00Z">
            <w:rPr/>
          </w:rPrChange>
        </w:rPr>
        <w:t xml:space="preserve"> </w:t>
      </w:r>
      <w:del w:author="Inori xu" w:id="26" w:date="2018-09-23T22:22:00Z">
        <w:r w:rsidDel="00000000" w:rsidR="00000000" w:rsidRPr="00000000">
          <w:rPr>
            <w:rFonts w:ascii="Calibri" w:cs="Calibri" w:eastAsia="Calibri" w:hAnsi="Calibri"/>
            <w:rtl w:val="0"/>
            <w:rPrChange w:author="Inori xu" w:id="25" w:date="2018-09-23T22:25:00Z">
              <w:rPr/>
            </w:rPrChange>
          </w:rPr>
          <w:delText xml:space="preserve">Explain the actual implementation of the whole design and give the circuit diagrams.</w:delText>
        </w:r>
      </w:del>
      <w:r w:rsidDel="00000000" w:rsidR="00000000" w:rsidRPr="00000000">
        <w:rPr>
          <w:rtl w:val="0"/>
        </w:rPr>
      </w:r>
    </w:p>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Lab instruction was read firstly. A complete truth table was built according to the given circuit diagram. The circuit was then implemented by using block diagram in Quartus II software. Each part of the circuit was named </w:t>
      </w:r>
      <w:del w:author="Inori xu" w:id="29" w:date="2018-09-23T22:25:00Z">
        <w:r w:rsidDel="00000000" w:rsidR="00000000" w:rsidRPr="00000000">
          <w:rPr>
            <w:sz w:val="20"/>
            <w:szCs w:val="20"/>
            <w:rtl w:val="0"/>
          </w:rPr>
          <w:delText xml:space="preserve">and  connected</w:delText>
        </w:r>
      </w:del>
      <w:ins w:author="Inori xu" w:id="29" w:date="2018-09-23T22:25:00Z">
        <w:r w:rsidDel="00000000" w:rsidR="00000000" w:rsidRPr="00000000">
          <w:rPr>
            <w:sz w:val="20"/>
            <w:szCs w:val="20"/>
            <w:rtl w:val="0"/>
          </w:rPr>
          <w:t xml:space="preserve">and connected</w:t>
        </w:r>
      </w:ins>
      <w:r w:rsidDel="00000000" w:rsidR="00000000" w:rsidRPr="00000000">
        <w:rPr>
          <w:sz w:val="20"/>
          <w:szCs w:val="20"/>
          <w:rtl w:val="0"/>
        </w:rPr>
        <w:t xml:space="preserve">. It was then compiled successfully with zero errors. The time diagram was tested after and the designed circuit was finally connected and simulated on </w:t>
      </w:r>
      <w:r w:rsidDel="00000000" w:rsidR="00000000" w:rsidRPr="00000000">
        <w:rPr>
          <w:sz w:val="20"/>
          <w:szCs w:val="20"/>
          <w:rtl w:val="0"/>
          <w:rPrChange w:author="Inori xu" w:id="30" w:date="2018-09-23T22:25:00Z">
            <w:rPr/>
          </w:rPrChange>
        </w:rPr>
        <w:t xml:space="preserve">Altera DE2-115 board. First four of the eighteen switches on the board counting from right were standing for A, B, C and D inputs of the circuit. The LED red light on each switch stand for 0 value of the output when it was off and 1 while it was on. After starting the circuit simulation, the circuit was then proved designing correctly by observing the outputs while changing the values of the four inputs. The whole procedure was then showed to TA for rechecking.    </w:t>
      </w: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del w:author="Inori xu" w:id="31" w:date="2018-09-23T22:22:00Z"/>
          <w:shd w:fill="auto" w:val="clear"/>
          <w:rPrChange w:author="Inori xu" w:id="32" w:date="2018-09-23T22:22:00Z">
            <w:rPr>
              <w:sz w:val="20"/>
              <w:szCs w:val="20"/>
            </w:rPr>
          </w:rPrChange>
        </w:rPr>
        <w:pPrChange w:author="Inori xu" w:id="0" w:date="2018-09-23T22:22:00Z">
          <w:pPr>
            <w:widowControl w:val="0"/>
          </w:pPr>
        </w:pPrChange>
      </w:pPr>
      <w:r w:rsidDel="00000000" w:rsidR="00000000" w:rsidRPr="00000000">
        <w:rPr>
          <w:b w:val="1"/>
          <w:u w:val="single"/>
          <w:rtl w:val="0"/>
        </w:rPr>
        <w:t xml:space="preserve">4. Discussion of tool (Optional):</w:t>
      </w:r>
      <w:r w:rsidDel="00000000" w:rsidR="00000000" w:rsidRPr="00000000">
        <w:rPr>
          <w:sz w:val="20"/>
          <w:szCs w:val="20"/>
          <w:rtl w:val="0"/>
        </w:rPr>
        <w:t xml:space="preserve"> </w:t>
      </w:r>
      <w:del w:author="Inori xu" w:id="31" w:date="2018-09-23T22:22:00Z">
        <w:r w:rsidDel="00000000" w:rsidR="00000000" w:rsidRPr="00000000">
          <w:rPr>
            <w:sz w:val="20"/>
            <w:szCs w:val="20"/>
            <w:rtl w:val="0"/>
          </w:rPr>
          <w:delText xml:space="preserve">Give brief explanation of the used tool and any related equipment. You may give your own</w:delText>
        </w:r>
      </w:del>
    </w:p>
    <w:p w:rsidR="00000000" w:rsidDel="00000000" w:rsidP="00000000" w:rsidRDefault="00000000" w:rsidRPr="00000000" w14:paraId="000000D3">
      <w:pPr>
        <w:widowControl w:val="0"/>
        <w:rPr>
          <w:ins w:author="Inori xu" w:id="31" w:date="2018-09-23T22:22:00Z"/>
          <w:sz w:val="20"/>
          <w:szCs w:val="20"/>
        </w:rPr>
      </w:pPr>
      <w:del w:author="Inori xu" w:id="31" w:date="2018-09-23T22:22:00Z">
        <w:r w:rsidDel="00000000" w:rsidR="00000000" w:rsidRPr="00000000">
          <w:rPr>
            <w:sz w:val="20"/>
            <w:szCs w:val="20"/>
            <w:rtl w:val="0"/>
          </w:rPr>
          <w:delText xml:space="preserve">comments on the tool.</w:delText>
        </w:r>
      </w:del>
      <w:ins w:author="Inori xu" w:id="31" w:date="2018-09-23T22:22:00Z">
        <w:r w:rsidDel="00000000" w:rsidR="00000000" w:rsidRPr="00000000">
          <w:rPr>
            <w:rtl w:val="0"/>
          </w:rPr>
        </w:r>
      </w:ins>
    </w:p>
    <w:p w:rsidR="00000000" w:rsidDel="00000000" w:rsidP="00000000" w:rsidRDefault="00000000" w:rsidRPr="00000000" w14:paraId="000000D4">
      <w:pPr>
        <w:widowControl w:val="0"/>
        <w:rPr>
          <w:ins w:author="Inori xu" w:id="31" w:date="2018-09-23T22:22:00Z"/>
          <w:sz w:val="20"/>
          <w:szCs w:val="20"/>
        </w:rPr>
      </w:pPr>
      <w:ins w:author="Inori xu" w:id="31" w:date="2018-09-23T22:22:00Z">
        <w:r w:rsidDel="00000000" w:rsidR="00000000" w:rsidRPr="00000000">
          <w:rPr>
            <w:sz w:val="20"/>
            <w:szCs w:val="20"/>
            <w:rtl w:val="0"/>
          </w:rPr>
          <w:t xml:space="preserve">Used tools and related equipment’s list:</w:t>
        </w:r>
      </w:ins>
    </w:p>
    <w:p w:rsidR="00000000" w:rsidDel="00000000" w:rsidP="00000000" w:rsidRDefault="00000000" w:rsidRPr="00000000" w14:paraId="000000D5">
      <w:pPr>
        <w:keepNext w:val="0"/>
        <w:keepLines w:val="0"/>
        <w:widowControl w:val="0"/>
        <w:numPr>
          <w:ilvl w:val="0"/>
          <w:numId w:val="2"/>
        </w:numPr>
        <w:spacing w:after="0" w:before="0" w:line="240" w:lineRule="auto"/>
        <w:ind w:left="720" w:right="0" w:hanging="360"/>
        <w:jc w:val="left"/>
        <w:rPr>
          <w:ins w:author="Inori xu" w:id="31" w:date="2018-09-23T22:22:00Z"/>
          <w:rFonts w:ascii="Times New Roman" w:cs="Times New Roman" w:eastAsia="Times New Roman" w:hAnsi="Times New Roman"/>
          <w:b w:val="0"/>
          <w:i w:val="0"/>
          <w:smallCaps w:val="0"/>
          <w:strike w:val="0"/>
          <w:color w:val="000000"/>
          <w:sz w:val="18"/>
          <w:szCs w:val="18"/>
          <w:u w:val="none"/>
          <w:shd w:fill="auto" w:val="clear"/>
          <w:vertAlign w:val="baseline"/>
          <w:rPrChange w:author="Inori xu" w:id="34" w:date="2018-09-23T21:29:00Z">
            <w:rPr>
              <w:rFonts w:ascii="Calibri" w:cs="Calibri" w:eastAsia="Calibri" w:hAnsi="Calibri"/>
              <w:sz w:val="20"/>
              <w:szCs w:val="20"/>
            </w:rPr>
          </w:rPrChange>
        </w:rPr>
        <w:pPrChange w:author="Inori xu" w:id="0" w:date="2018-09-23T21:29:00Z">
          <w:pPr>
            <w:widowControl w:val="0"/>
          </w:pPr>
        </w:pPrChange>
      </w:pPr>
      <w:ins w:author="Inori xu" w:id="31" w:date="2018-09-23T22:22:00Z">
        <w:r w:rsidDel="00000000" w:rsidR="00000000" w:rsidRPr="00000000">
          <w:rPr>
            <w:rFonts w:ascii="Calibri" w:cs="Calibri" w:eastAsia="Calibri" w:hAnsi="Calibri"/>
            <w:sz w:val="20"/>
            <w:szCs w:val="20"/>
            <w:rtl w:val="0"/>
            <w:rPrChange w:author="Inori xu" w:id="33" w:date="2018-09-23T22:25:00Z">
              <w:rPr/>
            </w:rPrChange>
          </w:rPr>
          <w:t xml:space="preserve">Quartus II (web edition)</w:t>
        </w:r>
        <w:r w:rsidDel="00000000" w:rsidR="00000000" w:rsidRPr="00000000">
          <w:rPr>
            <w:rFonts w:ascii="Calibri" w:cs="Calibri" w:eastAsia="Calibri" w:hAnsi="Calibri"/>
            <w:sz w:val="20"/>
            <w:szCs w:val="20"/>
            <w:rtl w:val="0"/>
          </w:rPr>
          <w:t xml:space="preserve">: </w:t>
        </w:r>
      </w:ins>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360"/>
        <w:rPr>
          <w:ins w:author="Inori xu" w:id="31" w:date="2018-09-23T22:22:00Z"/>
          <w:rFonts w:ascii="Calibri" w:cs="Calibri" w:eastAsia="Calibri" w:hAnsi="Calibri"/>
          <w:sz w:val="20"/>
          <w:szCs w:val="20"/>
          <w:shd w:fill="auto" w:val="clear"/>
          <w:rPrChange w:author="Inori xu" w:id="40" w:date="2018-09-23T21:52:00Z">
            <w:rPr>
              <w:rFonts w:ascii="Arial" w:cs="Arial" w:eastAsia="Arial" w:hAnsi="Arial"/>
              <w:b w:val="0"/>
              <w:i w:val="0"/>
              <w:smallCaps w:val="0"/>
              <w:strike w:val="0"/>
              <w:color w:val="000000"/>
              <w:sz w:val="24"/>
              <w:szCs w:val="24"/>
              <w:u w:val="none"/>
              <w:shd w:fill="auto" w:val="clear"/>
              <w:vertAlign w:val="baseline"/>
            </w:rPr>
          </w:rPrChange>
        </w:rPr>
        <w:pPrChange w:author="Inori xu" w:id="0" w:date="2018-09-23T21:52:00Z">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pPr>
        </w:pPrChange>
      </w:pPr>
      <w:ins w:author="Inori xu" w:id="31" w:date="2018-09-23T22:22:00Z">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Change w:author="Inori xu" w:id="35" w:date="2018-09-23T22:25:00Z">
              <w:rPr>
                <w:rFonts w:ascii="Calibri" w:cs="Calibri" w:eastAsia="Calibri" w:hAnsi="Calibri"/>
                <w:b w:val="0"/>
                <w:i w:val="0"/>
                <w:smallCaps w:val="0"/>
                <w:strike w:val="0"/>
                <w:color w:val="000000"/>
                <w:sz w:val="24"/>
                <w:szCs w:val="24"/>
                <w:highlight w:val="white"/>
                <w:u w:val="none"/>
                <w:vertAlign w:val="baseline"/>
              </w:rPr>
            </w:rPrChange>
          </w:rPr>
          <w:t xml:space="preserve">Quartus II is programmable logic device design software produced by Altera</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Change w:author="Inori xu" w:id="36" w:date="2018-09-23T22:25:00Z">
              <w:rPr>
                <w:rFonts w:ascii="Arial" w:cs="Arial" w:eastAsia="Arial" w:hAnsi="Arial"/>
                <w:b w:val="0"/>
                <w:i w:val="0"/>
                <w:smallCaps w:val="0"/>
                <w:strike w:val="0"/>
                <w:color w:val="222222"/>
                <w:sz w:val="24"/>
                <w:szCs w:val="24"/>
                <w:highlight w:val="white"/>
                <w:u w:val="none"/>
                <w:vertAlign w:val="baseline"/>
              </w:rPr>
            </w:rPrChange>
          </w:rPr>
          <w:t xml:space="preserve">. Digital circuits can be built and functioned on its simulator for computer </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architecture </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Change w:author="Inori xu" w:id="37" w:date="2018-09-23T22:25:00Z">
              <w:rPr>
                <w:rFonts w:ascii="Arial" w:cs="Arial" w:eastAsia="Arial" w:hAnsi="Arial"/>
                <w:b w:val="0"/>
                <w:i w:val="0"/>
                <w:smallCaps w:val="0"/>
                <w:strike w:val="0"/>
                <w:color w:val="222222"/>
                <w:sz w:val="24"/>
                <w:szCs w:val="24"/>
                <w:highlight w:val="white"/>
                <w:u w:val="none"/>
                <w:vertAlign w:val="baseline"/>
              </w:rPr>
            </w:rPrChange>
          </w:rPr>
          <w:t xml:space="preserve">designing purpose. The software can also be connected to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Change w:author="Inori xu" w:id="37" w:date="2018-09-23T22:25:00Z">
              <w:rPr>
                <w:rFonts w:ascii="Arial" w:cs="Arial" w:eastAsia="Arial" w:hAnsi="Arial"/>
                <w:b w:val="0"/>
                <w:i w:val="0"/>
                <w:smallCaps w:val="0"/>
                <w:strike w:val="0"/>
                <w:color w:val="000000"/>
                <w:sz w:val="24"/>
                <w:szCs w:val="24"/>
                <w:u w:val="none"/>
                <w:shd w:fill="auto" w:val="clear"/>
                <w:vertAlign w:val="baseline"/>
              </w:rPr>
            </w:rPrChange>
          </w:rPr>
          <w:t xml:space="preserve">Altera DE2-115 board (introduction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 which produced by same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Change w:author="Inori xu" w:id="38" w:date="2018-09-23T22:25:00Z">
              <w:rPr>
                <w:rFonts w:ascii="Arial" w:cs="Arial" w:eastAsia="Arial" w:hAnsi="Arial"/>
                <w:b w:val="0"/>
                <w:i w:val="0"/>
                <w:smallCaps w:val="0"/>
                <w:strike w:val="0"/>
                <w:color w:val="000000"/>
                <w:sz w:val="24"/>
                <w:szCs w:val="24"/>
                <w:u w:val="none"/>
                <w:shd w:fill="auto" w:val="clear"/>
                <w:vertAlign w:val="baseline"/>
              </w:rPr>
            </w:rPrChange>
          </w:rPr>
          <w:t xml:space="preserve"> company to simulate and test circuits.</w:t>
        </w:r>
        <w:r w:rsidDel="00000000" w:rsidR="00000000" w:rsidRPr="00000000">
          <w:rPr>
            <w:rtl w:val="0"/>
          </w:rPr>
        </w:r>
      </w:ins>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Inori xu" w:id="31" w:date="2018-09-23T22:22:00Z"/>
          <w:rFonts w:ascii="Arial" w:cs="Arial" w:eastAsia="Arial" w:hAnsi="Arial"/>
          <w:b w:val="0"/>
          <w:i w:val="0"/>
          <w:smallCaps w:val="0"/>
          <w:strike w:val="0"/>
          <w:color w:val="000000"/>
          <w:sz w:val="24"/>
          <w:szCs w:val="24"/>
          <w:u w:val="none"/>
          <w:shd w:fill="auto" w:val="clear"/>
          <w:vertAlign w:val="baseline"/>
        </w:rPr>
      </w:pPr>
      <w:ins w:author="Inori xu" w:id="31" w:date="2018-09-23T22:22:00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Change w:author="Inori xu" w:id="41" w:date="2018-09-23T22:25:00Z">
              <w:rPr>
                <w:rFonts w:ascii="Arial" w:cs="Arial" w:eastAsia="Arial" w:hAnsi="Arial"/>
                <w:b w:val="0"/>
                <w:i w:val="0"/>
                <w:smallCaps w:val="0"/>
                <w:strike w:val="0"/>
                <w:color w:val="000000"/>
                <w:sz w:val="24"/>
                <w:szCs w:val="24"/>
                <w:u w:val="none"/>
                <w:shd w:fill="auto" w:val="clear"/>
                <w:vertAlign w:val="baseline"/>
              </w:rPr>
            </w:rPrChange>
          </w:rPr>
          <w:t xml:space="preserve">Altera DE2-115 board:</w:t>
        </w:r>
      </w:ins>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rPr>
          <w:ins w:author="Inori xu" w:id="31" w:date="2018-09-23T22:22:00Z"/>
          <w:rFonts w:ascii="Calibri" w:cs="Calibri" w:eastAsia="Calibri" w:hAnsi="Calibri"/>
          <w:sz w:val="20"/>
          <w:szCs w:val="20"/>
          <w:shd w:fill="auto" w:val="clear"/>
          <w:rPrChange w:author="Inori xu" w:id="45" w:date="2018-09-23T22:03: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Inori xu" w:id="0" w:date="2018-09-23T22:03:00Z">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pPr>
        </w:pPrChange>
      </w:pPr>
      <w:ins w:author="Inori xu" w:id="31" w:date="2018-09-23T22:22:00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Change w:author="Inori xu" w:id="42" w:date="2018-09-23T22:25:00Z">
              <w:rPr>
                <w:rFonts w:ascii="Arial" w:cs="Arial" w:eastAsia="Arial" w:hAnsi="Arial"/>
                <w:b w:val="0"/>
                <w:i w:val="0"/>
                <w:smallCaps w:val="0"/>
                <w:strike w:val="0"/>
                <w:color w:val="000000"/>
                <w:sz w:val="24"/>
                <w:szCs w:val="24"/>
                <w:u w:val="none"/>
                <w:shd w:fill="auto" w:val="clear"/>
                <w:vertAlign w:val="baseline"/>
              </w:rPr>
            </w:rPrChange>
          </w:rPr>
          <w:t xml:space="preserve">Altera DE2-115 board has USB-Blaster cable and Power supplied by 12V/2A power source. 18 switches and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lights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Change w:author="Inori xu" w:id="43" w:date="2018-09-23T22:25:00Z">
              <w:rPr>
                <w:rFonts w:ascii="Arial" w:cs="Arial" w:eastAsia="Arial" w:hAnsi="Arial"/>
                <w:b w:val="0"/>
                <w:i w:val="0"/>
                <w:smallCaps w:val="0"/>
                <w:strike w:val="0"/>
                <w:color w:val="000000"/>
                <w:sz w:val="24"/>
                <w:szCs w:val="24"/>
                <w:u w:val="none"/>
                <w:shd w:fill="auto" w:val="clear"/>
                <w:vertAlign w:val="baseline"/>
              </w:rPr>
            </w:rPrChange>
          </w:rPr>
          <w:t xml:space="preserve"> can operate multiple-input digital circuits and test the outputting results.    </w:t>
        </w:r>
        <w:r w:rsidDel="00000000" w:rsidR="00000000" w:rsidRPr="00000000">
          <w:rPr>
            <w:rtl w:val="0"/>
          </w:rPr>
        </w:r>
      </w:ins>
    </w:p>
    <w:p w:rsidR="00000000" w:rsidDel="00000000" w:rsidP="00000000" w:rsidRDefault="00000000" w:rsidRPr="00000000" w14:paraId="000000D9">
      <w:pPr>
        <w:widowControl w:val="0"/>
        <w:ind w:left="360"/>
        <w:rPr>
          <w:ins w:author="Inori xu" w:id="31" w:date="2018-09-23T22:22:00Z"/>
          <w:sz w:val="20"/>
          <w:szCs w:val="20"/>
          <w:shd w:fill="auto" w:val="clear"/>
          <w:rPrChange w:author="Inori xu" w:id="47" w:date="2018-09-23T21:52:00Z">
            <w:rPr/>
          </w:rPrChange>
        </w:rPr>
        <w:pPrChange w:author="Inori xu" w:id="0" w:date="2018-09-23T21:52:00Z">
          <w:pPr>
            <w:widowControl w:val="0"/>
          </w:pPr>
        </w:pPrChange>
      </w:pPr>
      <w:ins w:author="Inori xu" w:id="31" w:date="2018-09-23T22:22:00Z">
        <w:r w:rsidDel="00000000" w:rsidR="00000000" w:rsidRPr="00000000">
          <w:rPr>
            <w:rtl w:val="0"/>
          </w:rPr>
        </w:r>
      </w:ins>
    </w:p>
    <w:p w:rsidR="00000000" w:rsidDel="00000000" w:rsidP="00000000" w:rsidRDefault="00000000" w:rsidRPr="00000000" w14:paraId="000000DA">
      <w:pPr>
        <w:widowControl w:val="0"/>
        <w:rPr>
          <w:sz w:val="20"/>
          <w:szCs w:val="20"/>
        </w:rPr>
      </w:pPr>
      <w:r w:rsidDel="00000000" w:rsidR="00000000" w:rsidRPr="00000000">
        <w:rPr>
          <w:rtl w:val="0"/>
        </w:rPr>
      </w:r>
    </w:p>
    <w:p w:rsidR="00000000" w:rsidDel="00000000" w:rsidP="00000000" w:rsidRDefault="00000000" w:rsidRPr="00000000" w14:paraId="000000DB">
      <w:pPr>
        <w:widowControl w:val="0"/>
        <w:rPr>
          <w:del w:author="Inori xu" w:id="48" w:date="2018-09-23T22:29:00Z"/>
          <w:shd w:fill="auto" w:val="clear"/>
          <w:rPrChange w:author="Inori xu" w:id="49" w:date="2018-09-23T22:29:00Z">
            <w:rPr>
              <w:sz w:val="20"/>
              <w:szCs w:val="20"/>
            </w:rPr>
          </w:rPrChange>
        </w:rPr>
        <w:pPrChange w:author="Inori xu" w:id="0" w:date="2018-09-23T22:29:00Z">
          <w:pPr>
            <w:widowControl w:val="0"/>
          </w:pPr>
        </w:pPrChange>
      </w:pPr>
      <w:r w:rsidDel="00000000" w:rsidR="00000000" w:rsidRPr="00000000">
        <w:rPr>
          <w:b w:val="1"/>
          <w:u w:val="single"/>
          <w:rtl w:val="0"/>
        </w:rPr>
        <w:t xml:space="preserve">5. Discussion of challenging problems (Bonus):</w:t>
      </w:r>
      <w:r w:rsidDel="00000000" w:rsidR="00000000" w:rsidRPr="00000000">
        <w:rPr>
          <w:sz w:val="20"/>
          <w:szCs w:val="20"/>
          <w:rtl w:val="0"/>
        </w:rPr>
        <w:t xml:space="preserve"> </w:t>
      </w:r>
      <w:del w:author="Inori xu" w:id="48" w:date="2018-09-23T22:29:00Z">
        <w:r w:rsidDel="00000000" w:rsidR="00000000" w:rsidRPr="00000000">
          <w:rPr>
            <w:sz w:val="20"/>
            <w:szCs w:val="20"/>
            <w:rtl w:val="0"/>
          </w:rPr>
          <w:delText xml:space="preserve">Discuss any challenging problem that you encountered when trying to solve</w:delText>
        </w:r>
      </w:del>
    </w:p>
    <w:p w:rsidR="00000000" w:rsidDel="00000000" w:rsidP="00000000" w:rsidRDefault="00000000" w:rsidRPr="00000000" w14:paraId="000000DC">
      <w:pPr>
        <w:widowControl w:val="0"/>
        <w:rPr>
          <w:sz w:val="20"/>
          <w:szCs w:val="20"/>
        </w:rPr>
      </w:pPr>
      <w:del w:author="Inori xu" w:id="48" w:date="2018-09-23T22:29:00Z">
        <w:r w:rsidDel="00000000" w:rsidR="00000000" w:rsidRPr="00000000">
          <w:rPr>
            <w:sz w:val="20"/>
            <w:szCs w:val="20"/>
            <w:rtl w:val="0"/>
          </w:rPr>
          <w:delText xml:space="preserve">the problem, whether it was the tool or the algorithm or the code or some other factor.</w:delText>
        </w:r>
      </w:del>
      <w:r w:rsidDel="00000000" w:rsidR="00000000" w:rsidRPr="00000000">
        <w:rPr>
          <w:rtl w:val="0"/>
        </w:rPr>
      </w:r>
    </w:p>
    <w:p w:rsidR="00000000" w:rsidDel="00000000" w:rsidP="00000000" w:rsidRDefault="00000000" w:rsidRPr="00000000" w14:paraId="000000DD">
      <w:pPr>
        <w:rPr>
          <w:ins w:author="Inori xu" w:id="52" w:date="2018-09-23T22:32:00Z"/>
        </w:rPr>
      </w:pPr>
      <w:ins w:author="Inori xu" w:id="50" w:date="2018-09-23T22:32:00Z">
        <w:r w:rsidDel="00000000" w:rsidR="00000000" w:rsidRPr="00000000">
          <w:rPr>
            <w:rtl w:val="0"/>
          </w:rPr>
          <w:t xml:space="preserve">In all, theoretical data matches experimental data and laws h</w:t>
        </w:r>
      </w:ins>
      <w:r w:rsidDel="00000000" w:rsidR="00000000" w:rsidRPr="00000000">
        <w:rPr>
          <w:rtl w:val="0"/>
        </w:rPr>
        <w:t xml:space="preserve">ad</w:t>
      </w:r>
      <w:ins w:author="Inori xu" w:id="51" w:date="2018-09-23T22:32:00Z">
        <w:r w:rsidDel="00000000" w:rsidR="00000000" w:rsidRPr="00000000">
          <w:rPr>
            <w:rtl w:val="0"/>
          </w:rPr>
          <w:t xml:space="preserve"> been verified. Everything worked as expected.</w:t>
        </w:r>
      </w:ins>
      <w:r w:rsidDel="00000000" w:rsidR="00000000" w:rsidRPr="00000000">
        <w:rPr>
          <w:rtl w:val="0"/>
        </w:rPr>
        <w:t xml:space="preserve"> However, we managed to finish the lab before the lab section, but Quartus II has a massive of data that would take a huge amount of time to download under university internet area. Therefore, we searched around the libraries and labs in university campus; And finally finished the lab at Colonel By hall B302 before the lab section.   </w:t>
      </w:r>
      <w:ins w:author="Inori xu" w:id="52" w:date="2018-09-23T22:32:00Z">
        <w:r w:rsidDel="00000000" w:rsidR="00000000" w:rsidRPr="00000000">
          <w:rPr>
            <w:rtl w:val="0"/>
          </w:rPr>
        </w:r>
      </w:ins>
    </w:p>
    <w:p w:rsidR="00000000" w:rsidDel="00000000" w:rsidP="00000000" w:rsidRDefault="00000000" w:rsidRPr="00000000" w14:paraId="000000DE">
      <w:pPr>
        <w:widowControl w:val="0"/>
        <w:rPr>
          <w:del w:author="Inori xu" w:id="52" w:date="2018-09-23T22:32:00Z"/>
          <w:sz w:val="20"/>
          <w:szCs w:val="20"/>
          <w:rPrChange w:author="Inori xu" w:id="53" w:date="2018-09-23T22:27:00Z">
            <w:rPr/>
          </w:rPrChange>
        </w:rPr>
      </w:pPr>
      <w:del w:author="Inori xu" w:id="52" w:date="2018-09-23T22:32:00Z">
        <w:r w:rsidDel="00000000" w:rsidR="00000000" w:rsidRPr="00000000">
          <w:rPr>
            <w:rtl w:val="0"/>
          </w:rPr>
        </w:r>
      </w:del>
    </w:p>
    <w:p w:rsidR="00000000" w:rsidDel="00000000" w:rsidP="00000000" w:rsidRDefault="00000000" w:rsidRPr="00000000" w14:paraId="000000DF">
      <w:pPr>
        <w:widowControl w:val="0"/>
        <w:rPr>
          <w:ins w:author="Inori xu" w:id="54" w:date="2018-09-23T22:20:00Z"/>
        </w:rPr>
      </w:pPr>
      <w:ins w:author="Inori xu" w:id="54" w:date="2018-09-23T22:20:00Z">
        <w:r w:rsidDel="00000000" w:rsidR="00000000" w:rsidRPr="00000000">
          <w:rPr>
            <w:rtl w:val="0"/>
          </w:rPr>
        </w:r>
      </w:ins>
    </w:p>
    <w:p w:rsidR="00000000" w:rsidDel="00000000" w:rsidP="00000000" w:rsidRDefault="00000000" w:rsidRPr="00000000" w14:paraId="000000E0">
      <w:pPr>
        <w:widowControl w:val="0"/>
        <w:rPr>
          <w:b w:val="1"/>
          <w:sz w:val="28"/>
          <w:szCs w:val="28"/>
        </w:rPr>
      </w:pPr>
      <w:r w:rsidDel="00000000" w:rsidR="00000000" w:rsidRPr="00000000">
        <w:rPr>
          <w:b w:val="1"/>
          <w:sz w:val="28"/>
          <w:szCs w:val="28"/>
          <w:rtl w:val="0"/>
        </w:rPr>
        <w:t xml:space="preserve">Simulation and Verification Part</w:t>
      </w:r>
    </w:p>
    <w:p w:rsidR="00000000" w:rsidDel="00000000" w:rsidP="00000000" w:rsidRDefault="00000000" w:rsidRPr="00000000" w14:paraId="000000E1">
      <w:pPr>
        <w:widowControl w:val="0"/>
        <w:rPr>
          <w:b w:val="1"/>
          <w:u w:val="single"/>
        </w:rPr>
      </w:pPr>
      <w:r w:rsidDel="00000000" w:rsidR="00000000" w:rsidRPr="00000000">
        <w:rPr>
          <w:b w:val="1"/>
          <w:u w:val="single"/>
          <w:rtl w:val="0"/>
        </w:rPr>
        <w:t xml:space="preserve">1. Shown simulation/synthesis results</w:t>
      </w:r>
    </w:p>
    <w:p w:rsidR="00000000" w:rsidDel="00000000" w:rsidP="00000000" w:rsidRDefault="00000000" w:rsidRPr="00000000" w14:paraId="000000E2">
      <w:pPr>
        <w:widowControl w:val="0"/>
        <w:rPr/>
      </w:pPr>
      <w:r w:rsidDel="00000000" w:rsidR="00000000" w:rsidRPr="00000000">
        <w:rPr/>
        <w:drawing>
          <wp:inline distB="0" distT="0" distL="0" distR="0">
            <wp:extent cx="3405839" cy="245977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05839" cy="245977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widowControl w:val="0"/>
        <w:rPr>
          <w:i w:val="1"/>
        </w:rPr>
      </w:pPr>
      <w:r w:rsidDel="00000000" w:rsidR="00000000" w:rsidRPr="00000000">
        <w:rPr>
          <w:i w:val="1"/>
          <w:rtl w:val="0"/>
        </w:rPr>
        <w:t xml:space="preserve">Figure 3: Screenshots of the compilation results 1</w:t>
      </w:r>
    </w:p>
    <w:p w:rsidR="00000000" w:rsidDel="00000000" w:rsidP="00000000" w:rsidRDefault="00000000" w:rsidRPr="00000000" w14:paraId="000000E4">
      <w:pPr>
        <w:widowControl w:val="0"/>
        <w:rPr>
          <w:i w:val="1"/>
        </w:rPr>
      </w:pPr>
      <w:r w:rsidDel="00000000" w:rsidR="00000000" w:rsidRPr="00000000">
        <w:rPr>
          <w:rFonts w:ascii="Helvetica Neue" w:cs="Helvetica Neue" w:eastAsia="Helvetica Neue" w:hAnsi="Helvetica Neue"/>
        </w:rPr>
        <w:drawing>
          <wp:inline distB="0" distT="0" distL="0" distR="0">
            <wp:extent cx="5137779" cy="3358601"/>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37779" cy="3358601"/>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widowControl w:val="0"/>
        <w:rPr>
          <w:ins w:author="Inori xu" w:id="55" w:date="2018-09-23T22:22:00Z"/>
          <w:i w:val="1"/>
        </w:rPr>
      </w:pPr>
      <w:r w:rsidDel="00000000" w:rsidR="00000000" w:rsidRPr="00000000">
        <w:rPr>
          <w:i w:val="1"/>
          <w:rtl w:val="0"/>
        </w:rPr>
        <w:t xml:space="preserve">Figure 4: Screenshots of the compilation results 2</w:t>
      </w:r>
      <w:ins w:author="Inori xu" w:id="55" w:date="2018-09-23T22:22:00Z">
        <w:r w:rsidDel="00000000" w:rsidR="00000000" w:rsidRPr="00000000">
          <w:rPr>
            <w:rtl w:val="0"/>
          </w:rPr>
        </w:r>
      </w:ins>
    </w:p>
    <w:p w:rsidR="00000000" w:rsidDel="00000000" w:rsidP="00000000" w:rsidRDefault="00000000" w:rsidRPr="00000000" w14:paraId="000000E6">
      <w:pPr>
        <w:widowControl w:val="0"/>
        <w:rPr>
          <w:ins w:author="Inori xu" w:id="55" w:date="2018-09-23T22:22:00Z"/>
          <w:i w:val="1"/>
        </w:rPr>
      </w:pPr>
      <w:ins w:author="Inori xu" w:id="55" w:date="2018-09-23T22:22:00Z">
        <w:r w:rsidDel="00000000" w:rsidR="00000000" w:rsidRPr="00000000">
          <w:rPr>
            <w:rtl w:val="0"/>
          </w:rPr>
        </w:r>
      </w:ins>
    </w:p>
    <w:p w:rsidR="00000000" w:rsidDel="00000000" w:rsidP="00000000" w:rsidRDefault="00000000" w:rsidRPr="00000000" w14:paraId="000000E7">
      <w:pPr>
        <w:widowControl w:val="0"/>
        <w:rPr>
          <w:i w:val="1"/>
        </w:rPr>
      </w:pPr>
      <w:r w:rsidDel="00000000" w:rsidR="00000000" w:rsidRPr="00000000">
        <w:rPr>
          <w:rtl w:val="0"/>
        </w:rPr>
      </w:r>
    </w:p>
    <w:p w:rsidR="00000000" w:rsidDel="00000000" w:rsidP="00000000" w:rsidRDefault="00000000" w:rsidRPr="00000000" w14:paraId="000000E8">
      <w:pPr>
        <w:widowControl w:val="0"/>
        <w:rPr/>
      </w:pPr>
      <w:r w:rsidDel="00000000" w:rsidR="00000000" w:rsidRPr="00000000">
        <w:rPr/>
        <w:drawing>
          <wp:inline distB="0" distT="0" distL="0" distR="0">
            <wp:extent cx="5948722" cy="115389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8722" cy="115389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widowControl w:val="0"/>
        <w:rPr>
          <w:i w:val="1"/>
        </w:rPr>
      </w:pPr>
      <w:r w:rsidDel="00000000" w:rsidR="00000000" w:rsidRPr="00000000">
        <w:rPr>
          <w:i w:val="1"/>
          <w:rtl w:val="0"/>
        </w:rPr>
        <w:t xml:space="preserve">Figure 5: Screenshots of the simulation</w:t>
      </w:r>
    </w:p>
    <w:p w:rsidR="00000000" w:rsidDel="00000000" w:rsidP="00000000" w:rsidRDefault="00000000" w:rsidRPr="00000000" w14:paraId="000000EA">
      <w:pPr>
        <w:widowControl w:val="0"/>
        <w:rPr>
          <w:i w:val="1"/>
        </w:rPr>
      </w:pPr>
      <w:r w:rsidDel="00000000" w:rsidR="00000000" w:rsidRPr="00000000">
        <w:rPr>
          <w:rtl w:val="0"/>
        </w:rPr>
      </w:r>
    </w:p>
    <w:p w:rsidR="00000000" w:rsidDel="00000000" w:rsidP="00000000" w:rsidRDefault="00000000" w:rsidRPr="00000000" w14:paraId="000000EB">
      <w:pPr>
        <w:widowControl w:val="0"/>
        <w:rPr/>
      </w:pPr>
      <w:r w:rsidDel="00000000" w:rsidR="00000000" w:rsidRPr="00000000">
        <w:rPr/>
        <w:drawing>
          <wp:inline distB="0" distT="0" distL="0" distR="0">
            <wp:extent cx="5987394" cy="1122267"/>
            <wp:effectExtent b="0" l="0" r="0" t="0"/>
            <wp:docPr descr="../Downloads/attachments/2.PNG" id="7" name="image5.png"/>
            <a:graphic>
              <a:graphicData uri="http://schemas.openxmlformats.org/drawingml/2006/picture">
                <pic:pic>
                  <pic:nvPicPr>
                    <pic:cNvPr descr="../Downloads/attachments/2.PNG" id="0" name="image5.png"/>
                    <pic:cNvPicPr preferRelativeResize="0"/>
                  </pic:nvPicPr>
                  <pic:blipFill>
                    <a:blip r:embed="rId11"/>
                    <a:srcRect b="0" l="0" r="0" t="0"/>
                    <a:stretch>
                      <a:fillRect/>
                    </a:stretch>
                  </pic:blipFill>
                  <pic:spPr>
                    <a:xfrm>
                      <a:off x="0" y="0"/>
                      <a:ext cx="5987394" cy="1122267"/>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widowControl w:val="0"/>
        <w:rPr>
          <w:i w:val="1"/>
        </w:rPr>
      </w:pPr>
      <w:r w:rsidDel="00000000" w:rsidR="00000000" w:rsidRPr="00000000">
        <w:rPr>
          <w:i w:val="1"/>
          <w:rtl w:val="0"/>
        </w:rPr>
        <w:t xml:space="preserve">Figure 6: Waveform diagram complete </w:t>
      </w:r>
    </w:p>
    <w:p w:rsidR="00000000" w:rsidDel="00000000" w:rsidP="00000000" w:rsidRDefault="00000000" w:rsidRPr="00000000" w14:paraId="000000ED">
      <w:pPr>
        <w:widowControl w:val="0"/>
        <w:rPr/>
      </w:pPr>
      <w:r w:rsidDel="00000000" w:rsidR="00000000" w:rsidRPr="00000000">
        <w:rPr>
          <w:rtl w:val="0"/>
        </w:rPr>
      </w:r>
    </w:p>
    <w:p w:rsidR="00000000" w:rsidDel="00000000" w:rsidP="00000000" w:rsidRDefault="00000000" w:rsidRPr="00000000" w14:paraId="000000EE">
      <w:pPr>
        <w:widowControl w:val="0"/>
        <w:rPr>
          <w:ins w:author="Inori xu" w:id="56" w:date="2018-09-23T22:22:00Z"/>
        </w:rPr>
      </w:pPr>
      <w:ins w:author="Inori xu" w:id="56" w:date="2018-09-23T22:22:00Z">
        <w:r w:rsidDel="00000000" w:rsidR="00000000" w:rsidRPr="00000000">
          <w:rPr>
            <w:rtl w:val="0"/>
          </w:rPr>
        </w:r>
      </w:ins>
    </w:p>
    <w:p w:rsidR="00000000" w:rsidDel="00000000" w:rsidP="00000000" w:rsidRDefault="00000000" w:rsidRPr="00000000" w14:paraId="000000EF">
      <w:pPr>
        <w:widowControl w:val="0"/>
        <w:rPr>
          <w:ins w:author="Inori xu" w:id="56" w:date="2018-09-23T22:22:00Z"/>
        </w:rPr>
      </w:pPr>
      <w:ins w:author="Inori xu" w:id="56" w:date="2018-09-23T22:22:00Z">
        <w:r w:rsidDel="00000000" w:rsidR="00000000" w:rsidRPr="00000000">
          <w:rPr>
            <w:rtl w:val="0"/>
          </w:rPr>
        </w:r>
      </w:ins>
    </w:p>
    <w:p w:rsidR="00000000" w:rsidDel="00000000" w:rsidP="00000000" w:rsidRDefault="00000000" w:rsidRPr="00000000" w14:paraId="000000F0">
      <w:pPr>
        <w:widowControl w:val="0"/>
        <w:rPr>
          <w:ins w:author="Inori xu" w:id="56" w:date="2018-09-23T22:22:00Z"/>
        </w:rPr>
      </w:pPr>
      <w:ins w:author="Inori xu" w:id="56" w:date="2018-09-23T22:22:00Z">
        <w:r w:rsidDel="00000000" w:rsidR="00000000" w:rsidRPr="00000000">
          <w:rPr>
            <w:rtl w:val="0"/>
          </w:rPr>
        </w:r>
      </w:ins>
    </w:p>
    <w:p w:rsidR="00000000" w:rsidDel="00000000" w:rsidP="00000000" w:rsidRDefault="00000000" w:rsidRPr="00000000" w14:paraId="000000F1">
      <w:pPr>
        <w:widowControl w:val="0"/>
        <w:rPr>
          <w:ins w:author="Inori xu" w:id="56" w:date="2018-09-23T22:22:00Z"/>
        </w:rPr>
      </w:pPr>
      <w:ins w:author="Inori xu" w:id="56" w:date="2018-09-23T22:22:00Z">
        <w:r w:rsidDel="00000000" w:rsidR="00000000" w:rsidRPr="00000000">
          <w:rPr>
            <w:rtl w:val="0"/>
          </w:rPr>
        </w:r>
      </w:ins>
    </w:p>
    <w:p w:rsidR="00000000" w:rsidDel="00000000" w:rsidP="00000000" w:rsidRDefault="00000000" w:rsidRPr="00000000" w14:paraId="000000F2">
      <w:pPr>
        <w:widowControl w:val="0"/>
        <w:rPr>
          <w:ins w:author="Inori xu" w:id="56" w:date="2018-09-23T22:22:00Z"/>
        </w:rPr>
      </w:pPr>
      <w:ins w:author="Inori xu" w:id="56" w:date="2018-09-23T22:22:00Z">
        <w:r w:rsidDel="00000000" w:rsidR="00000000" w:rsidRPr="00000000">
          <w:rPr>
            <w:rtl w:val="0"/>
          </w:rPr>
        </w:r>
      </w:ins>
    </w:p>
    <w:p w:rsidR="00000000" w:rsidDel="00000000" w:rsidP="00000000" w:rsidRDefault="00000000" w:rsidRPr="00000000" w14:paraId="000000F3">
      <w:pPr>
        <w:widowControl w:val="0"/>
        <w:rPr>
          <w:ins w:author="Inori xu" w:id="56" w:date="2018-09-23T22:22:00Z"/>
        </w:rPr>
      </w:pPr>
      <w:ins w:author="Inori xu" w:id="56" w:date="2018-09-23T22:22:00Z">
        <w:r w:rsidDel="00000000" w:rsidR="00000000" w:rsidRPr="00000000">
          <w:rPr>
            <w:rtl w:val="0"/>
          </w:rPr>
        </w:r>
      </w:ins>
    </w:p>
    <w:p w:rsidR="00000000" w:rsidDel="00000000" w:rsidP="00000000" w:rsidRDefault="00000000" w:rsidRPr="00000000" w14:paraId="000000F4">
      <w:pPr>
        <w:widowControl w:val="0"/>
        <w:rPr>
          <w:ins w:author="Inori xu" w:id="56" w:date="2018-09-23T22:22:00Z"/>
        </w:rPr>
      </w:pPr>
      <w:ins w:author="Inori xu" w:id="56" w:date="2018-09-23T22:22:00Z">
        <w:r w:rsidDel="00000000" w:rsidR="00000000" w:rsidRPr="00000000">
          <w:rPr>
            <w:rtl w:val="0"/>
          </w:rPr>
        </w:r>
      </w:ins>
    </w:p>
    <w:p w:rsidR="00000000" w:rsidDel="00000000" w:rsidP="00000000" w:rsidRDefault="00000000" w:rsidRPr="00000000" w14:paraId="000000F5">
      <w:pPr>
        <w:widowControl w:val="0"/>
        <w:rPr>
          <w:ins w:author="Inori xu" w:id="56" w:date="2018-09-23T22:22:00Z"/>
        </w:rPr>
      </w:pPr>
      <w:ins w:author="Inori xu" w:id="56" w:date="2018-09-23T22:22:00Z">
        <w:r w:rsidDel="00000000" w:rsidR="00000000" w:rsidRPr="00000000">
          <w:rPr>
            <w:rtl w:val="0"/>
          </w:rPr>
        </w:r>
      </w:ins>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Verification (live demonstration)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F9">
      <w:pPr>
        <w:widowControl w:val="0"/>
        <w:rPr/>
      </w:pPr>
      <w:r w:rsidDel="00000000" w:rsidR="00000000" w:rsidRPr="00000000">
        <w:rPr/>
        <w:drawing>
          <wp:inline distB="0" distT="0" distL="0" distR="0">
            <wp:extent cx="3044007" cy="2647571"/>
            <wp:effectExtent b="0" l="0" r="0" t="0"/>
            <wp:docPr descr="../Downloads/3.PNG" id="6" name="image6.png"/>
            <a:graphic>
              <a:graphicData uri="http://schemas.openxmlformats.org/drawingml/2006/picture">
                <pic:pic>
                  <pic:nvPicPr>
                    <pic:cNvPr descr="../Downloads/3.PNG" id="0" name="image6.png"/>
                    <pic:cNvPicPr preferRelativeResize="0"/>
                  </pic:nvPicPr>
                  <pic:blipFill>
                    <a:blip r:embed="rId12"/>
                    <a:srcRect b="0" l="0" r="0" t="0"/>
                    <a:stretch>
                      <a:fillRect/>
                    </a:stretch>
                  </pic:blipFill>
                  <pic:spPr>
                    <a:xfrm>
                      <a:off x="0" y="0"/>
                      <a:ext cx="3044007" cy="2647571"/>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rPr>
          <w:i w:val="1"/>
        </w:rPr>
      </w:pPr>
      <w:r w:rsidDel="00000000" w:rsidR="00000000" w:rsidRPr="00000000">
        <w:rPr>
          <w:i w:val="1"/>
          <w:rtl w:val="0"/>
        </w:rPr>
        <w:t xml:space="preserve">Figure 7: screenshot of successful </w:t>
      </w:r>
    </w:p>
    <w:p w:rsidR="00000000" w:rsidDel="00000000" w:rsidP="00000000" w:rsidRDefault="00000000" w:rsidRPr="00000000" w14:paraId="000000FB">
      <w:pPr>
        <w:widowControl w:val="0"/>
        <w:rPr>
          <w:i w:val="1"/>
        </w:rPr>
      </w:pPr>
      <w:r w:rsidDel="00000000" w:rsidR="00000000" w:rsidRPr="00000000">
        <w:rPr>
          <w:rtl w:val="0"/>
        </w:rPr>
      </w:r>
    </w:p>
    <w:p w:rsidR="00000000" w:rsidDel="00000000" w:rsidP="00000000" w:rsidRDefault="00000000" w:rsidRPr="00000000" w14:paraId="000000FC">
      <w:pPr>
        <w:widowControl w:val="0"/>
        <w:rPr/>
      </w:pPr>
      <w:r w:rsidDel="00000000" w:rsidR="00000000" w:rsidRPr="00000000">
        <w:rPr>
          <w:rtl w:val="0"/>
        </w:rPr>
        <w:t xml:space="preserve">After it shows successful, the output displays 1. Because the initial input is 0000, compared with the output, it matches.</w:t>
      </w:r>
    </w:p>
    <w:p w:rsidR="00000000" w:rsidDel="00000000" w:rsidP="00000000" w:rsidRDefault="00000000" w:rsidRPr="00000000" w14:paraId="000000FD">
      <w:pPr>
        <w:widowControl w:val="0"/>
        <w:rPr/>
      </w:pPr>
      <w:r w:rsidDel="00000000" w:rsidR="00000000" w:rsidRPr="00000000">
        <w:rPr>
          <w:rtl w:val="0"/>
        </w:rPr>
        <w:t xml:space="preserve">Applied all 16 possible logic combinations to the circuit’s inputs by modifying the switches (A is SW0, B is SW1, C is SW2, D is SW3), observed the output Y(LEDR0), compared with truth table of the output, all of them are matched.</w:t>
      </w:r>
    </w:p>
    <w:p w:rsidR="00000000" w:rsidDel="00000000" w:rsidP="00000000" w:rsidRDefault="00000000" w:rsidRPr="00000000" w14:paraId="000000FE">
      <w:pPr>
        <w:widowControl w:val="0"/>
        <w:rPr/>
      </w:pPr>
      <w:r w:rsidDel="00000000" w:rsidR="00000000" w:rsidRPr="00000000">
        <w:rPr>
          <w:rtl w:val="0"/>
        </w:rPr>
      </w:r>
    </w:p>
    <w:p w:rsidR="00000000" w:rsidDel="00000000" w:rsidP="00000000" w:rsidRDefault="00000000" w:rsidRPr="00000000" w14:paraId="000000FF">
      <w:pPr>
        <w:widowControl w:val="0"/>
        <w:rPr>
          <w:b w:val="1"/>
        </w:rPr>
      </w:pPr>
      <w:r w:rsidDel="00000000" w:rsidR="00000000" w:rsidRPr="00000000">
        <w:rPr>
          <w:b w:val="1"/>
          <w:rtl w:val="0"/>
        </w:rPr>
        <w:t xml:space="preserve">Discussion and conclusions</w:t>
      </w:r>
    </w:p>
    <w:p w:rsidR="00000000" w:rsidDel="00000000" w:rsidP="00000000" w:rsidRDefault="00000000" w:rsidRPr="00000000" w14:paraId="00000100">
      <w:pPr>
        <w:rPr/>
      </w:pPr>
      <w:ins w:author="Inori xu" w:id="57" w:date="2018-09-23T22:40:00Z">
        <w:r w:rsidDel="00000000" w:rsidR="00000000" w:rsidRPr="00000000">
          <w:rPr>
            <w:rtl w:val="0"/>
          </w:rPr>
          <w:t xml:space="preserve">Circuit on the task was implemented on Quartus II software and tested on </w:t>
        </w:r>
        <w:r w:rsidDel="00000000" w:rsidR="00000000" w:rsidRPr="00000000">
          <w:rPr>
            <w:rFonts w:ascii="Arial" w:cs="Arial" w:eastAsia="Arial" w:hAnsi="Arial"/>
            <w:rtl w:val="0"/>
          </w:rPr>
          <w:t xml:space="preserve">Altera DE2-115 board. The results of outputs were the same as the ones on truth table derived in prelab. Therefore, the lab was successfully operated. Giving a</w:t>
        </w:r>
        <w:r w:rsidDel="00000000" w:rsidR="00000000" w:rsidRPr="00000000">
          <w:rPr>
            <w:rtl w:val="0"/>
          </w:rPr>
          <w:t xml:space="preserve"> briefly review of the Quartus II software and practising the knowledge learnt in class were the main points of this lab. During the lab, there are a few problems occurred while compiling the project on Quartus II and they were managed to be solved by asking for help from teaching assistance and following the instructions carefully. </w:t>
        </w:r>
      </w:ins>
      <w:del w:author="Inori xu" w:id="57" w:date="2018-09-23T22:40:00Z">
        <w:r w:rsidDel="00000000" w:rsidR="00000000" w:rsidRPr="00000000">
          <w:rPr>
            <w:rtl w:val="0"/>
          </w:rPr>
          <w:delText xml:space="preserve">In all, theoretical data matches experimental data and laws have been verified. Everything worked as expected.</w:delText>
        </w:r>
      </w:del>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